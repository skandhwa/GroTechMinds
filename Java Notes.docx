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FA4" w:rsidRPr="008E1FC8" w:rsidRDefault="008E1FC8" w:rsidP="008E1FC8">
      <w:pPr>
        <w:jc w:val="center"/>
        <w:rPr>
          <w:b/>
          <w:bCs/>
          <w:noProof/>
          <w:sz w:val="72"/>
          <w:szCs w:val="72"/>
          <w:u w:val="single"/>
        </w:rPr>
      </w:pPr>
      <w:r w:rsidRPr="008E1FC8">
        <w:rPr>
          <w:b/>
          <w:bCs/>
          <w:noProof/>
          <w:sz w:val="72"/>
          <w:szCs w:val="72"/>
          <w:u w:val="single"/>
        </w:rPr>
        <w:t>JAVA NOTES</w:t>
      </w:r>
      <w:r w:rsidR="006A5EF6">
        <w:rPr>
          <w:b/>
          <w:bCs/>
          <w:noProof/>
          <w:sz w:val="72"/>
          <w:szCs w:val="72"/>
          <w:u w:val="single"/>
        </w:rPr>
        <w:t>s</w:t>
      </w:r>
    </w:p>
    <w:p w:rsidR="007C0FA4" w:rsidRPr="007C0FA4" w:rsidRDefault="007C0FA4" w:rsidP="007C0FA4">
      <w:pPr>
        <w:numPr>
          <w:ilvl w:val="0"/>
          <w:numId w:val="1"/>
        </w:numPr>
      </w:pPr>
      <w:r w:rsidRPr="007C0FA4">
        <w:rPr>
          <w:lang w:val="en-US"/>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rsidR="007C0FA4" w:rsidRPr="007C0FA4" w:rsidRDefault="007C0FA4" w:rsidP="007C0FA4">
      <w:pPr>
        <w:numPr>
          <w:ilvl w:val="0"/>
          <w:numId w:val="1"/>
        </w:numPr>
      </w:pPr>
      <w:r w:rsidRPr="007C0FA4">
        <w:rPr>
          <w:lang w:val="en-US"/>
        </w:rPr>
        <w:t>The principles for creating Java programming were "Simple, Robust, Portable, Platform-independent, Secured, High Performance, Multithreaded, Architecture Neutral, Object-Oriented, Interpreted, and Dynamic". </w:t>
      </w:r>
      <w:hyperlink r:id="rId5" w:history="1">
        <w:r w:rsidRPr="007C0FA4">
          <w:rPr>
            <w:rStyle w:val="Hyperlink"/>
            <w:lang w:val="en-US"/>
          </w:rPr>
          <w:t>Java</w:t>
        </w:r>
      </w:hyperlink>
      <w:r w:rsidRPr="007C0FA4">
        <w:rPr>
          <w:lang w:val="en-US"/>
        </w:rPr>
        <w:t> was developed by James Gosling, who is known as the father of Java, in 1995. James Gosling and his team members started the project in the early '90s.</w:t>
      </w:r>
    </w:p>
    <w:p w:rsidR="007C0FA4" w:rsidRDefault="007C0FA4"/>
    <w:p w:rsidR="007C0FA4" w:rsidRDefault="007C0FA4"/>
    <w:p w:rsidR="007C0FA4" w:rsidRPr="007C0FA4" w:rsidRDefault="007C0FA4" w:rsidP="007C0FA4">
      <w:pPr>
        <w:numPr>
          <w:ilvl w:val="0"/>
          <w:numId w:val="2"/>
        </w:numPr>
      </w:pPr>
      <w:r w:rsidRPr="007C0FA4">
        <w:t>According to Sun, 3 billion devices run Java. There are many devices where Java is currently used. Some of them are as follows:</w:t>
      </w:r>
    </w:p>
    <w:p w:rsidR="007C0FA4" w:rsidRPr="007C0FA4" w:rsidRDefault="007C0FA4" w:rsidP="007C0FA4">
      <w:pPr>
        <w:numPr>
          <w:ilvl w:val="0"/>
          <w:numId w:val="3"/>
        </w:numPr>
      </w:pPr>
      <w:r w:rsidRPr="007C0FA4">
        <w:t>Desktop Applications such as acrobat reader, media player, antivirus, etc.</w:t>
      </w:r>
    </w:p>
    <w:p w:rsidR="007C0FA4" w:rsidRPr="007C0FA4" w:rsidRDefault="007C0FA4" w:rsidP="007C0FA4">
      <w:pPr>
        <w:numPr>
          <w:ilvl w:val="0"/>
          <w:numId w:val="3"/>
        </w:numPr>
      </w:pPr>
      <w:r w:rsidRPr="007C0FA4">
        <w:t>Web Applications such as irctc.co.in, javatpoint.com, etc.</w:t>
      </w:r>
    </w:p>
    <w:p w:rsidR="007C0FA4" w:rsidRPr="007C0FA4" w:rsidRDefault="007C0FA4" w:rsidP="007C0FA4">
      <w:pPr>
        <w:numPr>
          <w:ilvl w:val="0"/>
          <w:numId w:val="3"/>
        </w:numPr>
      </w:pPr>
      <w:r w:rsidRPr="007C0FA4">
        <w:t>Enterprise Applications such as banking applications.</w:t>
      </w:r>
    </w:p>
    <w:p w:rsidR="007C0FA4" w:rsidRPr="007C0FA4" w:rsidRDefault="007C0FA4" w:rsidP="007C0FA4">
      <w:pPr>
        <w:numPr>
          <w:ilvl w:val="0"/>
          <w:numId w:val="3"/>
        </w:numPr>
      </w:pPr>
      <w:r w:rsidRPr="007C0FA4">
        <w:t>Mobile</w:t>
      </w:r>
    </w:p>
    <w:p w:rsidR="007C0FA4" w:rsidRPr="007C0FA4" w:rsidRDefault="007C0FA4" w:rsidP="007C0FA4">
      <w:pPr>
        <w:numPr>
          <w:ilvl w:val="0"/>
          <w:numId w:val="3"/>
        </w:numPr>
      </w:pPr>
      <w:r w:rsidRPr="007C0FA4">
        <w:t>Embedded System</w:t>
      </w:r>
    </w:p>
    <w:p w:rsidR="007C0FA4" w:rsidRPr="007C0FA4" w:rsidRDefault="007C0FA4" w:rsidP="007C0FA4">
      <w:pPr>
        <w:numPr>
          <w:ilvl w:val="0"/>
          <w:numId w:val="3"/>
        </w:numPr>
      </w:pPr>
      <w:r w:rsidRPr="007C0FA4">
        <w:t>Smart Card</w:t>
      </w:r>
    </w:p>
    <w:p w:rsidR="007C0FA4" w:rsidRPr="007C0FA4" w:rsidRDefault="007C0FA4" w:rsidP="007C0FA4">
      <w:pPr>
        <w:numPr>
          <w:ilvl w:val="0"/>
          <w:numId w:val="3"/>
        </w:numPr>
      </w:pPr>
      <w:r w:rsidRPr="007C0FA4">
        <w:t>Robotics</w:t>
      </w:r>
    </w:p>
    <w:p w:rsidR="007C0FA4" w:rsidRPr="007C0FA4" w:rsidRDefault="007C0FA4" w:rsidP="007C0FA4">
      <w:pPr>
        <w:numPr>
          <w:ilvl w:val="0"/>
          <w:numId w:val="3"/>
        </w:numPr>
      </w:pPr>
      <w:r w:rsidRPr="007C0FA4">
        <w:t>Games, etc.</w:t>
      </w:r>
    </w:p>
    <w:p w:rsidR="007C0FA4" w:rsidRPr="007C0FA4" w:rsidRDefault="007C0FA4" w:rsidP="007C0FA4">
      <w:pPr>
        <w:numPr>
          <w:ilvl w:val="0"/>
          <w:numId w:val="3"/>
        </w:numPr>
      </w:pPr>
      <w:r w:rsidRPr="007C0FA4">
        <w:rPr>
          <w:b/>
          <w:bCs/>
          <w:lang w:val="en-US"/>
        </w:rPr>
        <w:t>Standalone Application</w:t>
      </w:r>
    </w:p>
    <w:p w:rsidR="007C0FA4" w:rsidRPr="007C0FA4" w:rsidRDefault="007C0FA4" w:rsidP="007C0FA4">
      <w:pPr>
        <w:ind w:left="360"/>
      </w:pPr>
      <w:r w:rsidRPr="007C0FA4">
        <w:rPr>
          <w:lang w:val="en-US"/>
        </w:rPr>
        <w:t>Standalone applications are also known as desktop applications or window-based applications. These are traditional software that we need to install on every machine.</w:t>
      </w:r>
    </w:p>
    <w:p w:rsidR="007C0FA4" w:rsidRPr="007C0FA4" w:rsidRDefault="007C0FA4" w:rsidP="007C0FA4">
      <w:pPr>
        <w:ind w:left="360"/>
      </w:pPr>
      <w:r w:rsidRPr="007C0FA4">
        <w:rPr>
          <w:b/>
          <w:bCs/>
          <w:lang w:val="en-US"/>
        </w:rPr>
        <w:t>Web Application</w:t>
      </w:r>
    </w:p>
    <w:p w:rsidR="007C0FA4" w:rsidRPr="007C0FA4" w:rsidRDefault="007C0FA4" w:rsidP="007C0FA4">
      <w:pPr>
        <w:ind w:left="360"/>
      </w:pPr>
      <w:r w:rsidRPr="007C0FA4">
        <w:rPr>
          <w:lang w:val="en-US"/>
        </w:rPr>
        <w:t xml:space="preserve">An application that runs on the server side and creates a dynamic page is called a web application. Currently, </w:t>
      </w:r>
      <w:hyperlink r:id="rId6" w:history="1">
        <w:r w:rsidRPr="007C0FA4">
          <w:rPr>
            <w:rStyle w:val="Hyperlink"/>
            <w:lang w:val="en-US"/>
          </w:rPr>
          <w:t>Servlet</w:t>
        </w:r>
      </w:hyperlink>
      <w:r w:rsidRPr="007C0FA4">
        <w:rPr>
          <w:lang w:val="en-US"/>
        </w:rPr>
        <w:t xml:space="preserve">, </w:t>
      </w:r>
      <w:hyperlink r:id="rId7" w:history="1">
        <w:r w:rsidRPr="007C0FA4">
          <w:rPr>
            <w:rStyle w:val="Hyperlink"/>
            <w:lang w:val="en-US"/>
          </w:rPr>
          <w:t>JSP</w:t>
        </w:r>
      </w:hyperlink>
      <w:r w:rsidRPr="007C0FA4">
        <w:rPr>
          <w:lang w:val="en-US"/>
        </w:rPr>
        <w:t xml:space="preserve">, </w:t>
      </w:r>
      <w:hyperlink r:id="rId8" w:history="1">
        <w:r w:rsidRPr="007C0FA4">
          <w:rPr>
            <w:rStyle w:val="Hyperlink"/>
            <w:lang w:val="en-US"/>
          </w:rPr>
          <w:t>Struts</w:t>
        </w:r>
      </w:hyperlink>
      <w:r w:rsidRPr="007C0FA4">
        <w:rPr>
          <w:lang w:val="en-US"/>
        </w:rPr>
        <w:t xml:space="preserve">, </w:t>
      </w:r>
      <w:hyperlink r:id="rId9" w:history="1">
        <w:r w:rsidRPr="007C0FA4">
          <w:rPr>
            <w:rStyle w:val="Hyperlink"/>
            <w:lang w:val="en-US"/>
          </w:rPr>
          <w:t>Spring</w:t>
        </w:r>
      </w:hyperlink>
      <w:r w:rsidRPr="007C0FA4">
        <w:rPr>
          <w:lang w:val="en-US"/>
        </w:rPr>
        <w:t xml:space="preserve">, </w:t>
      </w:r>
      <w:hyperlink r:id="rId10" w:history="1">
        <w:r w:rsidRPr="007C0FA4">
          <w:rPr>
            <w:rStyle w:val="Hyperlink"/>
            <w:lang w:val="en-US"/>
          </w:rPr>
          <w:t>Hibernate</w:t>
        </w:r>
      </w:hyperlink>
      <w:r w:rsidRPr="007C0FA4">
        <w:rPr>
          <w:lang w:val="en-US"/>
        </w:rPr>
        <w:t xml:space="preserve">, </w:t>
      </w:r>
      <w:hyperlink r:id="rId11" w:history="1">
        <w:r w:rsidRPr="007C0FA4">
          <w:rPr>
            <w:rStyle w:val="Hyperlink"/>
            <w:lang w:val="en-US"/>
          </w:rPr>
          <w:t>JSF</w:t>
        </w:r>
      </w:hyperlink>
      <w:r w:rsidRPr="007C0FA4">
        <w:rPr>
          <w:lang w:val="en-US"/>
        </w:rPr>
        <w:t>, etc. technologies are used for creating web applications in Java.</w:t>
      </w:r>
    </w:p>
    <w:p w:rsidR="007C0FA4" w:rsidRPr="007C0FA4" w:rsidRDefault="007C0FA4" w:rsidP="007C0FA4">
      <w:pPr>
        <w:ind w:left="360"/>
      </w:pPr>
      <w:r w:rsidRPr="007C0FA4">
        <w:rPr>
          <w:b/>
          <w:bCs/>
          <w:lang w:val="en-US"/>
        </w:rPr>
        <w:t>Enterprise Application</w:t>
      </w:r>
    </w:p>
    <w:p w:rsidR="007C0FA4" w:rsidRPr="007C0FA4" w:rsidRDefault="007C0FA4" w:rsidP="007C0FA4">
      <w:pPr>
        <w:ind w:left="360"/>
      </w:pPr>
      <w:r w:rsidRPr="007C0FA4">
        <w:rPr>
          <w:lang w:val="en-US"/>
        </w:rPr>
        <w:t xml:space="preserve">An application that is distributed in nature, such as banking applications, etc. is called an enterprise application. It has advantages like high-level security, load balancing, and clustering. In Java, </w:t>
      </w:r>
      <w:hyperlink r:id="rId12" w:history="1">
        <w:r w:rsidRPr="007C0FA4">
          <w:rPr>
            <w:rStyle w:val="Hyperlink"/>
            <w:lang w:val="en-US"/>
          </w:rPr>
          <w:t>EJB</w:t>
        </w:r>
      </w:hyperlink>
      <w:r w:rsidRPr="007C0FA4">
        <w:rPr>
          <w:lang w:val="en-US"/>
        </w:rPr>
        <w:t xml:space="preserve"> is used for creating enterprise applications.</w:t>
      </w:r>
    </w:p>
    <w:p w:rsidR="007C0FA4" w:rsidRPr="007C0FA4" w:rsidRDefault="007C0FA4" w:rsidP="007C0FA4">
      <w:pPr>
        <w:ind w:left="360"/>
      </w:pPr>
      <w:r w:rsidRPr="007C0FA4">
        <w:rPr>
          <w:b/>
          <w:bCs/>
          <w:lang w:val="en-US"/>
        </w:rPr>
        <w:lastRenderedPageBreak/>
        <w:t>Mobile Application</w:t>
      </w:r>
    </w:p>
    <w:p w:rsidR="007C0FA4" w:rsidRPr="007C0FA4" w:rsidRDefault="007C0FA4" w:rsidP="007C0FA4">
      <w:pPr>
        <w:ind w:left="360"/>
      </w:pPr>
      <w:r w:rsidRPr="007C0FA4">
        <w:rPr>
          <w:lang w:val="en-US"/>
        </w:rPr>
        <w:t>An application which is created for mobile devices is called a mobile application. Currently, Android and Java ME are used for creating mobile applications.</w:t>
      </w:r>
    </w:p>
    <w:p w:rsidR="007C0FA4" w:rsidRDefault="007C0FA4"/>
    <w:p w:rsidR="007C0FA4" w:rsidRDefault="007C0FA4"/>
    <w:p w:rsidR="007C0FA4" w:rsidRDefault="007C0FA4">
      <w:pPr>
        <w:rPr>
          <w:sz w:val="32"/>
          <w:szCs w:val="32"/>
        </w:rPr>
      </w:pPr>
      <w:r w:rsidRPr="007C0FA4">
        <w:rPr>
          <w:b/>
          <w:bCs/>
          <w:sz w:val="32"/>
          <w:szCs w:val="32"/>
          <w:u w:val="single"/>
        </w:rPr>
        <w:t>Object and Classes</w:t>
      </w:r>
      <w:r w:rsidRPr="007C0FA4">
        <w:rPr>
          <w:sz w:val="32"/>
          <w:szCs w:val="32"/>
        </w:rPr>
        <w:t xml:space="preserve"> </w:t>
      </w:r>
    </w:p>
    <w:p w:rsidR="0027496C" w:rsidRDefault="0027496C">
      <w:pPr>
        <w:rPr>
          <w:sz w:val="32"/>
          <w:szCs w:val="32"/>
        </w:rPr>
      </w:pPr>
    </w:p>
    <w:p w:rsidR="0027496C" w:rsidRPr="0027496C" w:rsidRDefault="0027496C" w:rsidP="0027496C">
      <w:pPr>
        <w:numPr>
          <w:ilvl w:val="0"/>
          <w:numId w:val="5"/>
        </w:numPr>
        <w:rPr>
          <w:sz w:val="32"/>
          <w:szCs w:val="32"/>
        </w:rPr>
      </w:pPr>
      <w:r w:rsidRPr="0027496C">
        <w:rPr>
          <w:sz w:val="32"/>
          <w:szCs w:val="32"/>
          <w:lang w:val="en-US"/>
        </w:rPr>
        <w:t xml:space="preserve">An object in Java is the physical as well as a logical entity, whereas, a class in Java is a logical entity only. </w:t>
      </w:r>
    </w:p>
    <w:p w:rsidR="0027496C" w:rsidRPr="0027496C" w:rsidRDefault="0027496C" w:rsidP="0027496C">
      <w:pPr>
        <w:numPr>
          <w:ilvl w:val="0"/>
          <w:numId w:val="5"/>
        </w:numPr>
        <w:rPr>
          <w:sz w:val="32"/>
          <w:szCs w:val="32"/>
        </w:rPr>
      </w:pPr>
      <w:r w:rsidRPr="0027496C">
        <w:rPr>
          <w:sz w:val="32"/>
          <w:szCs w:val="32"/>
          <w:lang w:val="en-US"/>
        </w:rPr>
        <w:t xml:space="preserve">An entity that has state and behavior is known as an object e.g., chair, bike, marker, pen, table, car, etc. It can be physical or logical (tangible and intangible). The example of an intangible object is the banking system. </w:t>
      </w:r>
    </w:p>
    <w:p w:rsidR="0027496C" w:rsidRDefault="0027496C">
      <w:pPr>
        <w:rPr>
          <w:sz w:val="32"/>
          <w:szCs w:val="32"/>
        </w:rPr>
      </w:pPr>
    </w:p>
    <w:p w:rsidR="0027496C" w:rsidRPr="0027496C" w:rsidRDefault="0027496C" w:rsidP="0027496C">
      <w:pPr>
        <w:numPr>
          <w:ilvl w:val="0"/>
          <w:numId w:val="6"/>
        </w:numPr>
        <w:rPr>
          <w:sz w:val="32"/>
          <w:szCs w:val="32"/>
        </w:rPr>
      </w:pPr>
      <w:r w:rsidRPr="0027496C">
        <w:rPr>
          <w:b/>
          <w:bCs/>
          <w:sz w:val="32"/>
          <w:szCs w:val="32"/>
          <w:lang w:val="en-US"/>
        </w:rPr>
        <w:t>State:</w:t>
      </w:r>
      <w:r w:rsidRPr="0027496C">
        <w:rPr>
          <w:sz w:val="32"/>
          <w:szCs w:val="32"/>
          <w:lang w:val="en-US"/>
        </w:rPr>
        <w:t xml:space="preserve"> represents the data (value) of an object.</w:t>
      </w:r>
    </w:p>
    <w:p w:rsidR="0027496C" w:rsidRPr="0027496C" w:rsidRDefault="0027496C" w:rsidP="0027496C">
      <w:pPr>
        <w:numPr>
          <w:ilvl w:val="0"/>
          <w:numId w:val="6"/>
        </w:numPr>
        <w:rPr>
          <w:sz w:val="32"/>
          <w:szCs w:val="32"/>
        </w:rPr>
      </w:pPr>
      <w:r w:rsidRPr="0027496C">
        <w:rPr>
          <w:b/>
          <w:bCs/>
          <w:sz w:val="32"/>
          <w:szCs w:val="32"/>
          <w:lang w:val="en-US"/>
        </w:rPr>
        <w:t>Behavior:</w:t>
      </w:r>
      <w:r w:rsidRPr="0027496C">
        <w:rPr>
          <w:sz w:val="32"/>
          <w:szCs w:val="32"/>
          <w:lang w:val="en-US"/>
        </w:rPr>
        <w:t xml:space="preserve"> represents the behavior (functionality) of an object such as deposit, withdraw, etc.</w:t>
      </w:r>
    </w:p>
    <w:p w:rsidR="0027496C" w:rsidRPr="0027496C" w:rsidRDefault="0027496C" w:rsidP="0027496C">
      <w:pPr>
        <w:numPr>
          <w:ilvl w:val="0"/>
          <w:numId w:val="6"/>
        </w:numPr>
        <w:rPr>
          <w:sz w:val="32"/>
          <w:szCs w:val="32"/>
        </w:rPr>
      </w:pPr>
      <w:r w:rsidRPr="0027496C">
        <w:rPr>
          <w:b/>
          <w:bCs/>
          <w:sz w:val="32"/>
          <w:szCs w:val="32"/>
          <w:lang w:val="en-US"/>
        </w:rPr>
        <w:t>Identity:</w:t>
      </w:r>
      <w:r w:rsidRPr="0027496C">
        <w:rPr>
          <w:sz w:val="32"/>
          <w:szCs w:val="32"/>
          <w:lang w:val="en-US"/>
        </w:rPr>
        <w:t xml:space="preserve"> An object identity is typically implemented via a unique ID. The value of the ID is not visible to the external user. However, it is used internally by the JVM to identify each object uniquely.</w:t>
      </w:r>
    </w:p>
    <w:p w:rsidR="0027496C" w:rsidRDefault="0027496C">
      <w:pPr>
        <w:rPr>
          <w:sz w:val="32"/>
          <w:szCs w:val="32"/>
        </w:rPr>
      </w:pPr>
    </w:p>
    <w:p w:rsidR="0027496C" w:rsidRPr="0027496C" w:rsidRDefault="0027496C" w:rsidP="0027496C">
      <w:pPr>
        <w:rPr>
          <w:b/>
          <w:bCs/>
          <w:sz w:val="32"/>
          <w:szCs w:val="32"/>
        </w:rPr>
      </w:pPr>
      <w:r w:rsidRPr="0027496C">
        <w:rPr>
          <w:b/>
          <w:bCs/>
          <w:sz w:val="32"/>
          <w:szCs w:val="32"/>
        </w:rPr>
        <w:t xml:space="preserve">Class in Java </w:t>
      </w:r>
    </w:p>
    <w:p w:rsidR="0027496C" w:rsidRDefault="0027496C" w:rsidP="0027496C">
      <w:pPr>
        <w:rPr>
          <w:sz w:val="32"/>
          <w:szCs w:val="32"/>
        </w:rPr>
      </w:pPr>
    </w:p>
    <w:p w:rsidR="0027496C" w:rsidRPr="0027496C" w:rsidRDefault="0027496C" w:rsidP="0027496C">
      <w:pPr>
        <w:numPr>
          <w:ilvl w:val="0"/>
          <w:numId w:val="8"/>
        </w:numPr>
        <w:rPr>
          <w:sz w:val="32"/>
          <w:szCs w:val="32"/>
        </w:rPr>
      </w:pPr>
      <w:r w:rsidRPr="0027496C">
        <w:rPr>
          <w:sz w:val="32"/>
          <w:szCs w:val="32"/>
          <w:lang w:val="en-US"/>
        </w:rPr>
        <w:t>A class is a group of objects which have common properties. It is a template or blueprint from which objects are created. It is a logical entity. It can't be physical.</w:t>
      </w:r>
    </w:p>
    <w:p w:rsidR="0027496C" w:rsidRPr="0027496C" w:rsidRDefault="0027496C" w:rsidP="0027496C">
      <w:pPr>
        <w:numPr>
          <w:ilvl w:val="0"/>
          <w:numId w:val="8"/>
        </w:numPr>
        <w:rPr>
          <w:sz w:val="32"/>
          <w:szCs w:val="32"/>
        </w:rPr>
      </w:pPr>
      <w:r w:rsidRPr="0027496C">
        <w:rPr>
          <w:sz w:val="32"/>
          <w:szCs w:val="32"/>
          <w:lang w:val="en-US"/>
        </w:rPr>
        <w:t>A class in Java can contain:</w:t>
      </w:r>
    </w:p>
    <w:p w:rsidR="0027496C" w:rsidRPr="0027496C" w:rsidRDefault="0027496C" w:rsidP="0027496C">
      <w:pPr>
        <w:numPr>
          <w:ilvl w:val="0"/>
          <w:numId w:val="9"/>
        </w:numPr>
        <w:rPr>
          <w:sz w:val="32"/>
          <w:szCs w:val="32"/>
        </w:rPr>
      </w:pPr>
      <w:r w:rsidRPr="0027496C">
        <w:rPr>
          <w:b/>
          <w:bCs/>
          <w:sz w:val="32"/>
          <w:szCs w:val="32"/>
          <w:lang w:val="en-US"/>
        </w:rPr>
        <w:lastRenderedPageBreak/>
        <w:t>Fields</w:t>
      </w:r>
    </w:p>
    <w:p w:rsidR="0027496C" w:rsidRPr="0027496C" w:rsidRDefault="0027496C" w:rsidP="0027496C">
      <w:pPr>
        <w:numPr>
          <w:ilvl w:val="0"/>
          <w:numId w:val="9"/>
        </w:numPr>
        <w:rPr>
          <w:sz w:val="32"/>
          <w:szCs w:val="32"/>
        </w:rPr>
      </w:pPr>
      <w:r w:rsidRPr="0027496C">
        <w:rPr>
          <w:b/>
          <w:bCs/>
          <w:sz w:val="32"/>
          <w:szCs w:val="32"/>
          <w:lang w:val="en-US"/>
        </w:rPr>
        <w:t>Methods</w:t>
      </w:r>
    </w:p>
    <w:p w:rsidR="0027496C" w:rsidRPr="0027496C" w:rsidRDefault="0027496C" w:rsidP="0027496C">
      <w:pPr>
        <w:numPr>
          <w:ilvl w:val="0"/>
          <w:numId w:val="9"/>
        </w:numPr>
        <w:rPr>
          <w:sz w:val="32"/>
          <w:szCs w:val="32"/>
        </w:rPr>
      </w:pPr>
      <w:r w:rsidRPr="0027496C">
        <w:rPr>
          <w:b/>
          <w:bCs/>
          <w:sz w:val="32"/>
          <w:szCs w:val="32"/>
          <w:lang w:val="en-US"/>
        </w:rPr>
        <w:t>Constructors</w:t>
      </w:r>
    </w:p>
    <w:p w:rsidR="0027496C" w:rsidRPr="0027496C" w:rsidRDefault="0027496C" w:rsidP="0027496C">
      <w:pPr>
        <w:numPr>
          <w:ilvl w:val="0"/>
          <w:numId w:val="9"/>
        </w:numPr>
        <w:rPr>
          <w:sz w:val="32"/>
          <w:szCs w:val="32"/>
        </w:rPr>
      </w:pPr>
      <w:r w:rsidRPr="0027496C">
        <w:rPr>
          <w:b/>
          <w:bCs/>
          <w:sz w:val="32"/>
          <w:szCs w:val="32"/>
          <w:lang w:val="en-US"/>
        </w:rPr>
        <w:t>Blocks</w:t>
      </w:r>
    </w:p>
    <w:p w:rsidR="0027496C" w:rsidRPr="0027496C" w:rsidRDefault="0027496C" w:rsidP="0027496C">
      <w:pPr>
        <w:numPr>
          <w:ilvl w:val="0"/>
          <w:numId w:val="9"/>
        </w:numPr>
        <w:rPr>
          <w:sz w:val="32"/>
          <w:szCs w:val="32"/>
        </w:rPr>
      </w:pPr>
      <w:r w:rsidRPr="0027496C">
        <w:rPr>
          <w:b/>
          <w:bCs/>
          <w:sz w:val="32"/>
          <w:szCs w:val="32"/>
          <w:lang w:val="en-US"/>
        </w:rPr>
        <w:t>Nested class and interface</w:t>
      </w:r>
    </w:p>
    <w:p w:rsidR="0027496C" w:rsidRDefault="0027496C" w:rsidP="0027496C">
      <w:pPr>
        <w:rPr>
          <w:sz w:val="32"/>
          <w:szCs w:val="32"/>
        </w:rPr>
      </w:pPr>
    </w:p>
    <w:p w:rsidR="0027496C" w:rsidRDefault="0027496C" w:rsidP="0027496C">
      <w:pPr>
        <w:rPr>
          <w:sz w:val="32"/>
          <w:szCs w:val="32"/>
        </w:rPr>
      </w:pPr>
      <w:r>
        <w:rPr>
          <w:sz w:val="32"/>
          <w:szCs w:val="32"/>
        </w:rPr>
        <w:t>Discussion on Public Static Void Main</w:t>
      </w:r>
    </w:p>
    <w:p w:rsidR="0027496C" w:rsidRDefault="0027496C" w:rsidP="0027496C">
      <w:pPr>
        <w:rPr>
          <w:sz w:val="32"/>
          <w:szCs w:val="32"/>
        </w:rPr>
      </w:pPr>
    </w:p>
    <w:p w:rsidR="0027496C" w:rsidRPr="0027496C" w:rsidRDefault="0027496C" w:rsidP="0027496C">
      <w:pPr>
        <w:numPr>
          <w:ilvl w:val="0"/>
          <w:numId w:val="10"/>
        </w:numPr>
        <w:rPr>
          <w:sz w:val="32"/>
          <w:szCs w:val="32"/>
        </w:rPr>
      </w:pPr>
      <w:r w:rsidRPr="0027496C">
        <w:rPr>
          <w:b/>
          <w:bCs/>
          <w:sz w:val="32"/>
          <w:szCs w:val="32"/>
          <w:lang w:val="en-US"/>
        </w:rPr>
        <w:t>1. Public </w:t>
      </w:r>
    </w:p>
    <w:p w:rsidR="0027496C" w:rsidRPr="0027496C" w:rsidRDefault="0027496C" w:rsidP="0027496C">
      <w:pPr>
        <w:numPr>
          <w:ilvl w:val="0"/>
          <w:numId w:val="10"/>
        </w:numPr>
        <w:rPr>
          <w:sz w:val="32"/>
          <w:szCs w:val="32"/>
        </w:rPr>
      </w:pPr>
      <w:r w:rsidRPr="0027496C">
        <w:rPr>
          <w:sz w:val="32"/>
          <w:szCs w:val="32"/>
          <w:lang w:val="en-US"/>
        </w:rPr>
        <w:t xml:space="preserve">It is an </w:t>
      </w:r>
      <w:r w:rsidRPr="0027496C">
        <w:rPr>
          <w:i/>
          <w:iCs/>
          <w:sz w:val="32"/>
          <w:szCs w:val="32"/>
          <w:lang w:val="en-US"/>
        </w:rPr>
        <w:t>Access modifier</w:t>
      </w:r>
      <w:r w:rsidRPr="0027496C">
        <w:rPr>
          <w:sz w:val="32"/>
          <w:szCs w:val="32"/>
          <w:lang w:val="en-US"/>
        </w:rPr>
        <w:t xml:space="preserve">, which specifies from where and who can access the method. Making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public makes it globally available. It is made public so that JVM can invoke it from outside the class as it is not present in the current class.</w:t>
      </w:r>
    </w:p>
    <w:p w:rsidR="0027496C" w:rsidRPr="0027496C" w:rsidRDefault="0027496C" w:rsidP="0027496C">
      <w:pPr>
        <w:numPr>
          <w:ilvl w:val="0"/>
          <w:numId w:val="10"/>
        </w:numPr>
        <w:rPr>
          <w:sz w:val="32"/>
          <w:szCs w:val="32"/>
        </w:rPr>
      </w:pPr>
      <w:r w:rsidRPr="0027496C">
        <w:rPr>
          <w:b/>
          <w:bCs/>
          <w:sz w:val="32"/>
          <w:szCs w:val="32"/>
          <w:lang w:val="en-US"/>
        </w:rPr>
        <w:t>2. Static</w:t>
      </w:r>
    </w:p>
    <w:p w:rsidR="0027496C" w:rsidRPr="0027496C" w:rsidRDefault="0027496C" w:rsidP="0027496C">
      <w:pPr>
        <w:numPr>
          <w:ilvl w:val="0"/>
          <w:numId w:val="10"/>
        </w:numPr>
        <w:rPr>
          <w:sz w:val="32"/>
          <w:szCs w:val="32"/>
        </w:rPr>
      </w:pPr>
      <w:r w:rsidRPr="0027496C">
        <w:rPr>
          <w:sz w:val="32"/>
          <w:szCs w:val="32"/>
          <w:lang w:val="en-US"/>
        </w:rPr>
        <w:t xml:space="preserve">It is a </w:t>
      </w:r>
      <w:r w:rsidRPr="0027496C">
        <w:rPr>
          <w:i/>
          <w:iCs/>
          <w:sz w:val="32"/>
          <w:szCs w:val="32"/>
          <w:lang w:val="en-US"/>
        </w:rPr>
        <w:t xml:space="preserve">keyword </w:t>
      </w:r>
      <w:r w:rsidRPr="0027496C">
        <w:rPr>
          <w:sz w:val="32"/>
          <w:szCs w:val="32"/>
          <w:lang w:val="en-US"/>
        </w:rPr>
        <w:t xml:space="preserve">that is when associated with a method, making it a class-related method.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is static so that JVM can invoke it without instantiating the class. This also saves the unnecessary wastage of memory which would have been used by the object declared only for calling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by the JVM.</w:t>
      </w:r>
    </w:p>
    <w:p w:rsidR="0027496C" w:rsidRPr="0027496C" w:rsidRDefault="0027496C" w:rsidP="0027496C">
      <w:pPr>
        <w:numPr>
          <w:ilvl w:val="0"/>
          <w:numId w:val="10"/>
        </w:numPr>
        <w:rPr>
          <w:sz w:val="32"/>
          <w:szCs w:val="32"/>
        </w:rPr>
      </w:pPr>
      <w:r w:rsidRPr="0027496C">
        <w:rPr>
          <w:b/>
          <w:bCs/>
          <w:sz w:val="32"/>
          <w:szCs w:val="32"/>
          <w:lang w:val="en-US"/>
        </w:rPr>
        <w:t>3. Void </w:t>
      </w:r>
    </w:p>
    <w:p w:rsidR="0027496C" w:rsidRPr="0027496C" w:rsidRDefault="0027496C" w:rsidP="0027496C">
      <w:pPr>
        <w:numPr>
          <w:ilvl w:val="0"/>
          <w:numId w:val="10"/>
        </w:numPr>
        <w:rPr>
          <w:sz w:val="32"/>
          <w:szCs w:val="32"/>
        </w:rPr>
      </w:pPr>
      <w:r w:rsidRPr="0027496C">
        <w:rPr>
          <w:sz w:val="32"/>
          <w:szCs w:val="32"/>
          <w:lang w:val="en-US"/>
        </w:rPr>
        <w:t xml:space="preserve">It is a keyword and is used to specify that a method doesn’t return anything. As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doesn’t return anything, its return type is </w:t>
      </w:r>
      <w:r w:rsidRPr="0027496C">
        <w:rPr>
          <w:i/>
          <w:iCs/>
          <w:sz w:val="32"/>
          <w:szCs w:val="32"/>
          <w:lang w:val="en-US"/>
        </w:rPr>
        <w:t>void</w:t>
      </w:r>
      <w:r w:rsidRPr="0027496C">
        <w:rPr>
          <w:sz w:val="32"/>
          <w:szCs w:val="32"/>
          <w:lang w:val="en-US"/>
        </w:rPr>
        <w:t xml:space="preserve">. As soon as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terminates, the java program terminates too. Hence, it doesn’t make any sense to return from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as JVM can’t do anything with the return value of it.</w:t>
      </w:r>
    </w:p>
    <w:p w:rsidR="0027496C" w:rsidRPr="0027496C" w:rsidRDefault="0027496C" w:rsidP="0027496C">
      <w:pPr>
        <w:numPr>
          <w:ilvl w:val="0"/>
          <w:numId w:val="10"/>
        </w:numPr>
        <w:rPr>
          <w:sz w:val="32"/>
          <w:szCs w:val="32"/>
        </w:rPr>
      </w:pPr>
      <w:r w:rsidRPr="0027496C">
        <w:rPr>
          <w:b/>
          <w:bCs/>
          <w:sz w:val="32"/>
          <w:szCs w:val="32"/>
          <w:lang w:val="en-US"/>
        </w:rPr>
        <w:lastRenderedPageBreak/>
        <w:t>4. main </w:t>
      </w:r>
    </w:p>
    <w:p w:rsidR="0027496C" w:rsidRPr="0027496C" w:rsidRDefault="0027496C" w:rsidP="0027496C">
      <w:pPr>
        <w:numPr>
          <w:ilvl w:val="0"/>
          <w:numId w:val="10"/>
        </w:numPr>
        <w:rPr>
          <w:sz w:val="32"/>
          <w:szCs w:val="32"/>
        </w:rPr>
      </w:pPr>
      <w:r w:rsidRPr="0027496C">
        <w:rPr>
          <w:sz w:val="32"/>
          <w:szCs w:val="32"/>
          <w:lang w:val="en-US"/>
        </w:rPr>
        <w:t>It is the name of the Java main method. It is the identifier that the JVM looks for as the starting point of the java program. It’s not a keyword.</w:t>
      </w:r>
    </w:p>
    <w:p w:rsidR="0027496C" w:rsidRDefault="0027496C" w:rsidP="0027496C">
      <w:pPr>
        <w:rPr>
          <w:sz w:val="32"/>
          <w:szCs w:val="32"/>
        </w:rPr>
      </w:pPr>
    </w:p>
    <w:p w:rsidR="004A102C" w:rsidRDefault="004A102C" w:rsidP="0027496C">
      <w:pPr>
        <w:rPr>
          <w:b/>
          <w:bCs/>
          <w:sz w:val="32"/>
          <w:szCs w:val="32"/>
          <w:lang w:val="en-US"/>
        </w:rPr>
      </w:pPr>
      <w:r w:rsidRPr="004A102C">
        <w:rPr>
          <w:b/>
          <w:bCs/>
          <w:sz w:val="32"/>
          <w:szCs w:val="32"/>
          <w:lang w:val="en-US"/>
        </w:rPr>
        <w:t>Can we execute a java program without main method?</w:t>
      </w:r>
    </w:p>
    <w:p w:rsidR="004A102C" w:rsidRDefault="004A102C" w:rsidP="0027496C">
      <w:pPr>
        <w:rPr>
          <w:b/>
          <w:bCs/>
          <w:sz w:val="32"/>
          <w:szCs w:val="32"/>
          <w:lang w:val="en-US"/>
        </w:rPr>
      </w:pPr>
    </w:p>
    <w:p w:rsidR="004A102C" w:rsidRPr="004A102C" w:rsidRDefault="004A102C" w:rsidP="004A102C">
      <w:pPr>
        <w:numPr>
          <w:ilvl w:val="0"/>
          <w:numId w:val="12"/>
        </w:numPr>
        <w:rPr>
          <w:sz w:val="32"/>
          <w:szCs w:val="32"/>
        </w:rPr>
      </w:pPr>
      <w:r w:rsidRPr="004A102C">
        <w:rPr>
          <w:sz w:val="32"/>
          <w:szCs w:val="32"/>
          <w:lang w:val="en-US"/>
        </w:rPr>
        <w:t>Yes, we can execute a java program without a main method by using a static block.</w:t>
      </w:r>
    </w:p>
    <w:p w:rsidR="004A102C" w:rsidRPr="004A102C" w:rsidRDefault="004A102C" w:rsidP="004A102C">
      <w:pPr>
        <w:numPr>
          <w:ilvl w:val="0"/>
          <w:numId w:val="12"/>
        </w:numPr>
        <w:rPr>
          <w:sz w:val="32"/>
          <w:szCs w:val="32"/>
        </w:rPr>
      </w:pPr>
      <w:r w:rsidRPr="004A102C">
        <w:rPr>
          <w:sz w:val="32"/>
          <w:szCs w:val="32"/>
          <w:lang w:val="en-US"/>
        </w:rPr>
        <w:t xml:space="preserve">A </w:t>
      </w:r>
      <w:r w:rsidRPr="004A102C">
        <w:rPr>
          <w:b/>
          <w:bCs/>
          <w:sz w:val="32"/>
          <w:szCs w:val="32"/>
          <w:lang w:val="en-US"/>
        </w:rPr>
        <w:t>static block</w:t>
      </w:r>
      <w:r w:rsidRPr="004A102C">
        <w:rPr>
          <w:sz w:val="32"/>
          <w:szCs w:val="32"/>
          <w:lang w:val="en-US"/>
        </w:rPr>
        <w:t xml:space="preserve"> in Java is a group of statements that gets executed only once when the class is loaded into the memory by </w:t>
      </w:r>
      <w:proofErr w:type="spellStart"/>
      <w:r w:rsidRPr="004A102C">
        <w:rPr>
          <w:sz w:val="32"/>
          <w:szCs w:val="32"/>
          <w:lang w:val="en-US"/>
        </w:rPr>
        <w:t>ClassLoader</w:t>
      </w:r>
      <w:proofErr w:type="spellEnd"/>
      <w:r w:rsidRPr="004A102C">
        <w:rPr>
          <w:sz w:val="32"/>
          <w:szCs w:val="32"/>
          <w:lang w:val="en-US"/>
        </w:rPr>
        <w:t xml:space="preserve">, </w:t>
      </w:r>
      <w:proofErr w:type="gramStart"/>
      <w:r w:rsidRPr="004A102C">
        <w:rPr>
          <w:sz w:val="32"/>
          <w:szCs w:val="32"/>
          <w:lang w:val="en-US"/>
        </w:rPr>
        <w:t>It</w:t>
      </w:r>
      <w:proofErr w:type="gramEnd"/>
      <w:r w:rsidRPr="004A102C">
        <w:rPr>
          <w:sz w:val="32"/>
          <w:szCs w:val="32"/>
          <w:lang w:val="en-US"/>
        </w:rPr>
        <w:t xml:space="preserve"> is also known as a static initialization block, and it goes into the stack memory.</w:t>
      </w:r>
    </w:p>
    <w:p w:rsidR="004A102C" w:rsidRDefault="00F16232" w:rsidP="0027496C">
      <w:pPr>
        <w:rPr>
          <w:b/>
          <w:bCs/>
          <w:sz w:val="32"/>
          <w:szCs w:val="32"/>
          <w:u w:val="single"/>
        </w:rPr>
      </w:pPr>
      <w:r w:rsidRPr="00F16232">
        <w:rPr>
          <w:b/>
          <w:bCs/>
          <w:sz w:val="32"/>
          <w:szCs w:val="32"/>
          <w:u w:val="single"/>
        </w:rPr>
        <w:t>JVM</w:t>
      </w:r>
    </w:p>
    <w:p w:rsidR="00F16232" w:rsidRDefault="00F16232" w:rsidP="0027496C">
      <w:pPr>
        <w:rPr>
          <w:b/>
          <w:bCs/>
          <w:sz w:val="32"/>
          <w:szCs w:val="32"/>
          <w:u w:val="single"/>
        </w:rPr>
      </w:pPr>
    </w:p>
    <w:p w:rsidR="00F16232" w:rsidRPr="00F16232" w:rsidRDefault="00F16232" w:rsidP="00F16232">
      <w:pPr>
        <w:numPr>
          <w:ilvl w:val="0"/>
          <w:numId w:val="13"/>
        </w:numPr>
        <w:rPr>
          <w:sz w:val="32"/>
          <w:szCs w:val="32"/>
        </w:rPr>
      </w:pPr>
      <w:r w:rsidRPr="00F16232">
        <w:rPr>
          <w:sz w:val="32"/>
          <w:szCs w:val="32"/>
          <w:lang w:val="en-US"/>
        </w:rPr>
        <w:t xml:space="preserve">Java program runs as a ‘main thread’ in </w:t>
      </w:r>
      <w:hyperlink r:id="rId13" w:history="1">
        <w:r w:rsidRPr="00F16232">
          <w:rPr>
            <w:rStyle w:val="Hyperlink"/>
            <w:sz w:val="32"/>
            <w:szCs w:val="32"/>
            <w:u w:val="none"/>
            <w:lang w:val="en-US"/>
          </w:rPr>
          <w:t>JVM</w:t>
        </w:r>
      </w:hyperlink>
      <w:r w:rsidRPr="00F16232">
        <w:rPr>
          <w:sz w:val="32"/>
          <w:szCs w:val="32"/>
          <w:lang w:val="en-US"/>
        </w:rPr>
        <w:t>. The Java program is not even a process of Operating System directly. There is no direct interaction between the Java program and Operating System. There is no direct allocation of resources to the Java program directly, or the Java program does not occupy any place in the process table. Whom should it return an exit status to, then? This is why the main method of Java is designed not to return an int or exit status.</w:t>
      </w:r>
    </w:p>
    <w:p w:rsidR="00F16232" w:rsidRPr="00F16232" w:rsidRDefault="00F16232" w:rsidP="00F16232">
      <w:pPr>
        <w:numPr>
          <w:ilvl w:val="0"/>
          <w:numId w:val="13"/>
        </w:numPr>
        <w:rPr>
          <w:sz w:val="32"/>
          <w:szCs w:val="32"/>
        </w:rPr>
      </w:pPr>
      <w:r w:rsidRPr="00F16232">
        <w:rPr>
          <w:sz w:val="32"/>
          <w:szCs w:val="32"/>
          <w:lang w:val="en-US"/>
        </w:rPr>
        <w:t xml:space="preserve">But JVM is a process of an operating system, and JVM can be terminated with a certain exit status. With help of </w:t>
      </w:r>
      <w:proofErr w:type="spellStart"/>
      <w:proofErr w:type="gramStart"/>
      <w:r w:rsidRPr="00F16232">
        <w:rPr>
          <w:sz w:val="32"/>
          <w:szCs w:val="32"/>
          <w:lang w:val="en-US"/>
        </w:rPr>
        <w:t>java.lang</w:t>
      </w:r>
      <w:proofErr w:type="gramEnd"/>
      <w:r w:rsidRPr="00F16232">
        <w:rPr>
          <w:sz w:val="32"/>
          <w:szCs w:val="32"/>
          <w:lang w:val="en-US"/>
        </w:rPr>
        <w:t>.Runtime.exit</w:t>
      </w:r>
      <w:proofErr w:type="spellEnd"/>
      <w:r w:rsidRPr="00F16232">
        <w:rPr>
          <w:sz w:val="32"/>
          <w:szCs w:val="32"/>
          <w:lang w:val="en-US"/>
        </w:rPr>
        <w:t xml:space="preserve">(int status) or </w:t>
      </w:r>
      <w:proofErr w:type="spellStart"/>
      <w:r w:rsidRPr="00F16232">
        <w:rPr>
          <w:sz w:val="32"/>
          <w:szCs w:val="32"/>
          <w:lang w:val="en-US"/>
        </w:rPr>
        <w:t>System.exit</w:t>
      </w:r>
      <w:proofErr w:type="spellEnd"/>
      <w:r w:rsidRPr="00F16232">
        <w:rPr>
          <w:sz w:val="32"/>
          <w:szCs w:val="32"/>
          <w:lang w:val="en-US"/>
        </w:rPr>
        <w:t>(int status).</w:t>
      </w:r>
    </w:p>
    <w:p w:rsidR="00F16232" w:rsidRPr="00F16232" w:rsidRDefault="007C5DC1" w:rsidP="00F16232">
      <w:pPr>
        <w:rPr>
          <w:b/>
          <w:bCs/>
          <w:sz w:val="32"/>
          <w:szCs w:val="32"/>
        </w:rPr>
      </w:pPr>
      <w:r w:rsidRPr="007C5DC1">
        <w:rPr>
          <w:b/>
          <w:bCs/>
          <w:sz w:val="32"/>
          <w:szCs w:val="32"/>
        </w:rPr>
        <w:t>Why Java is Platform Independent</w:t>
      </w:r>
    </w:p>
    <w:p w:rsidR="007C5DC1" w:rsidRPr="007C5DC1" w:rsidRDefault="007C5DC1" w:rsidP="007C5DC1">
      <w:pPr>
        <w:numPr>
          <w:ilvl w:val="0"/>
          <w:numId w:val="14"/>
        </w:numPr>
        <w:rPr>
          <w:sz w:val="32"/>
          <w:szCs w:val="32"/>
          <w:u w:val="single"/>
        </w:rPr>
      </w:pPr>
      <w:r w:rsidRPr="007C5DC1">
        <w:rPr>
          <w:sz w:val="32"/>
          <w:szCs w:val="32"/>
          <w:u w:val="single"/>
          <w:lang w:val="en-US"/>
        </w:rPr>
        <w:t xml:space="preserve">Whenever, a program is written in JAVA, the </w:t>
      </w:r>
      <w:proofErr w:type="spellStart"/>
      <w:r w:rsidRPr="007C5DC1">
        <w:rPr>
          <w:sz w:val="32"/>
          <w:szCs w:val="32"/>
          <w:u w:val="single"/>
          <w:lang w:val="en-US"/>
        </w:rPr>
        <w:t>javac</w:t>
      </w:r>
      <w:proofErr w:type="spellEnd"/>
      <w:r w:rsidRPr="007C5DC1">
        <w:rPr>
          <w:sz w:val="32"/>
          <w:szCs w:val="32"/>
          <w:u w:val="single"/>
          <w:lang w:val="en-US"/>
        </w:rPr>
        <w:t xml:space="preserve"> compiles it.</w:t>
      </w:r>
    </w:p>
    <w:p w:rsidR="007C5DC1" w:rsidRPr="007C5DC1" w:rsidRDefault="007C5DC1" w:rsidP="00E47393">
      <w:pPr>
        <w:ind w:left="360"/>
        <w:rPr>
          <w:sz w:val="32"/>
          <w:szCs w:val="32"/>
        </w:rPr>
      </w:pPr>
      <w:r w:rsidRPr="007C5DC1">
        <w:rPr>
          <w:sz w:val="32"/>
          <w:szCs w:val="32"/>
          <w:lang w:val="en-US"/>
        </w:rPr>
        <w:lastRenderedPageBreak/>
        <w:t xml:space="preserve">The result of the JAVA compiler is the </w:t>
      </w:r>
      <w:r w:rsidRPr="007C5DC1">
        <w:rPr>
          <w:b/>
          <w:bCs/>
          <w:sz w:val="32"/>
          <w:szCs w:val="32"/>
          <w:lang w:val="en-US"/>
        </w:rPr>
        <w:t>.class file or the bytecode</w:t>
      </w:r>
      <w:r w:rsidRPr="007C5DC1">
        <w:rPr>
          <w:sz w:val="32"/>
          <w:szCs w:val="32"/>
          <w:lang w:val="en-US"/>
        </w:rPr>
        <w:t xml:space="preserve"> and not the machine native code (unlike C compiler).</w:t>
      </w:r>
    </w:p>
    <w:p w:rsidR="007C5DC1" w:rsidRPr="007C5DC1" w:rsidRDefault="007C5DC1" w:rsidP="00E47393">
      <w:pPr>
        <w:ind w:left="360"/>
        <w:rPr>
          <w:sz w:val="32"/>
          <w:szCs w:val="32"/>
        </w:rPr>
      </w:pPr>
      <w:r w:rsidRPr="007C5DC1">
        <w:rPr>
          <w:sz w:val="32"/>
          <w:szCs w:val="32"/>
          <w:lang w:val="en-US"/>
        </w:rPr>
        <w:t>The bytecode generated is a non-executable code and needs an interpreter to execute on a machine. This interpreter is the JVM and thus the Bytecode is executed by the JVM.</w:t>
      </w:r>
    </w:p>
    <w:p w:rsidR="007C5DC1" w:rsidRDefault="007C5DC1" w:rsidP="00E47393">
      <w:pPr>
        <w:ind w:left="360"/>
        <w:rPr>
          <w:sz w:val="32"/>
          <w:szCs w:val="32"/>
          <w:lang w:val="en-US"/>
        </w:rPr>
      </w:pPr>
      <w:r w:rsidRPr="007C5DC1">
        <w:rPr>
          <w:sz w:val="32"/>
          <w:szCs w:val="32"/>
          <w:lang w:val="en-US"/>
        </w:rPr>
        <w:t xml:space="preserve">And </w:t>
      </w:r>
      <w:proofErr w:type="gramStart"/>
      <w:r w:rsidRPr="007C5DC1">
        <w:rPr>
          <w:sz w:val="32"/>
          <w:szCs w:val="32"/>
          <w:lang w:val="en-US"/>
        </w:rPr>
        <w:t>finally</w:t>
      </w:r>
      <w:proofErr w:type="gramEnd"/>
      <w:r w:rsidRPr="007C5DC1">
        <w:rPr>
          <w:sz w:val="32"/>
          <w:szCs w:val="32"/>
          <w:lang w:val="en-US"/>
        </w:rPr>
        <w:t xml:space="preserve"> program runs to give the desired output.</w:t>
      </w:r>
    </w:p>
    <w:p w:rsidR="007C5DC1" w:rsidRDefault="007C5DC1" w:rsidP="00E47393">
      <w:pPr>
        <w:ind w:left="360"/>
        <w:rPr>
          <w:sz w:val="32"/>
          <w:szCs w:val="32"/>
          <w:lang w:val="en-US"/>
        </w:rPr>
      </w:pPr>
    </w:p>
    <w:p w:rsidR="007C5DC1" w:rsidRPr="007C5DC1" w:rsidRDefault="00EA08C6" w:rsidP="00E47393">
      <w:pPr>
        <w:ind w:left="360"/>
        <w:rPr>
          <w:b/>
          <w:bCs/>
          <w:sz w:val="44"/>
          <w:szCs w:val="44"/>
          <w:u w:val="single"/>
        </w:rPr>
      </w:pPr>
      <w:r w:rsidRPr="00474715">
        <w:rPr>
          <w:b/>
          <w:bCs/>
          <w:sz w:val="44"/>
          <w:szCs w:val="44"/>
          <w:u w:val="single"/>
          <w:lang w:val="en-US"/>
        </w:rPr>
        <w:t>Data Types in JAVA</w:t>
      </w:r>
    </w:p>
    <w:p w:rsidR="00EA08C6" w:rsidRPr="00EA08C6" w:rsidRDefault="00EA08C6" w:rsidP="00EA08C6">
      <w:pPr>
        <w:rPr>
          <w:sz w:val="32"/>
          <w:szCs w:val="32"/>
        </w:rPr>
      </w:pPr>
      <w:r w:rsidRPr="00EA08C6">
        <w:rPr>
          <w:sz w:val="32"/>
          <w:szCs w:val="32"/>
          <w:lang w:val="en-US"/>
        </w:rPr>
        <w:t>There are 8 types of primitive data types:</w:t>
      </w:r>
    </w:p>
    <w:p w:rsidR="00EA08C6" w:rsidRPr="00EA08C6" w:rsidRDefault="00EA08C6" w:rsidP="00EA08C6">
      <w:pPr>
        <w:numPr>
          <w:ilvl w:val="0"/>
          <w:numId w:val="15"/>
        </w:numPr>
        <w:rPr>
          <w:sz w:val="32"/>
          <w:szCs w:val="32"/>
        </w:rPr>
      </w:pPr>
      <w:proofErr w:type="spellStart"/>
      <w:r w:rsidRPr="00EA08C6">
        <w:rPr>
          <w:sz w:val="32"/>
          <w:szCs w:val="32"/>
        </w:rPr>
        <w:t>boolean</w:t>
      </w:r>
      <w:proofErr w:type="spellEnd"/>
      <w:r w:rsidRPr="00EA08C6">
        <w:rPr>
          <w:sz w:val="32"/>
          <w:szCs w:val="32"/>
        </w:rPr>
        <w:t xml:space="preserve"> data type</w:t>
      </w:r>
    </w:p>
    <w:p w:rsidR="00EA08C6" w:rsidRPr="00EA08C6" w:rsidRDefault="00EA08C6" w:rsidP="00EA08C6">
      <w:pPr>
        <w:numPr>
          <w:ilvl w:val="0"/>
          <w:numId w:val="15"/>
        </w:numPr>
        <w:rPr>
          <w:sz w:val="32"/>
          <w:szCs w:val="32"/>
        </w:rPr>
      </w:pPr>
      <w:r w:rsidRPr="00EA08C6">
        <w:rPr>
          <w:sz w:val="32"/>
          <w:szCs w:val="32"/>
        </w:rPr>
        <w:t>byte data type</w:t>
      </w:r>
    </w:p>
    <w:p w:rsidR="00EA08C6" w:rsidRPr="00EA08C6" w:rsidRDefault="00EA08C6" w:rsidP="00EA08C6">
      <w:pPr>
        <w:numPr>
          <w:ilvl w:val="0"/>
          <w:numId w:val="15"/>
        </w:numPr>
        <w:rPr>
          <w:sz w:val="32"/>
          <w:szCs w:val="32"/>
        </w:rPr>
      </w:pPr>
      <w:r w:rsidRPr="00EA08C6">
        <w:rPr>
          <w:sz w:val="32"/>
          <w:szCs w:val="32"/>
        </w:rPr>
        <w:t>char data type</w:t>
      </w:r>
    </w:p>
    <w:p w:rsidR="00EA08C6" w:rsidRPr="00EA08C6" w:rsidRDefault="00EA08C6" w:rsidP="00EA08C6">
      <w:pPr>
        <w:numPr>
          <w:ilvl w:val="0"/>
          <w:numId w:val="15"/>
        </w:numPr>
        <w:rPr>
          <w:sz w:val="32"/>
          <w:szCs w:val="32"/>
        </w:rPr>
      </w:pPr>
      <w:r w:rsidRPr="00EA08C6">
        <w:rPr>
          <w:sz w:val="32"/>
          <w:szCs w:val="32"/>
        </w:rPr>
        <w:t>short data type</w:t>
      </w:r>
    </w:p>
    <w:p w:rsidR="00EA08C6" w:rsidRPr="00EA08C6" w:rsidRDefault="00EA08C6" w:rsidP="00EA08C6">
      <w:pPr>
        <w:numPr>
          <w:ilvl w:val="0"/>
          <w:numId w:val="15"/>
        </w:numPr>
        <w:rPr>
          <w:sz w:val="32"/>
          <w:szCs w:val="32"/>
        </w:rPr>
      </w:pPr>
      <w:r w:rsidRPr="00EA08C6">
        <w:rPr>
          <w:sz w:val="32"/>
          <w:szCs w:val="32"/>
        </w:rPr>
        <w:t>int data type</w:t>
      </w:r>
    </w:p>
    <w:p w:rsidR="00EA08C6" w:rsidRPr="00EA08C6" w:rsidRDefault="00EA08C6" w:rsidP="00EA08C6">
      <w:pPr>
        <w:numPr>
          <w:ilvl w:val="0"/>
          <w:numId w:val="15"/>
        </w:numPr>
        <w:rPr>
          <w:sz w:val="32"/>
          <w:szCs w:val="32"/>
        </w:rPr>
      </w:pPr>
      <w:r w:rsidRPr="00EA08C6">
        <w:rPr>
          <w:sz w:val="32"/>
          <w:szCs w:val="32"/>
        </w:rPr>
        <w:t>long data type</w:t>
      </w:r>
    </w:p>
    <w:p w:rsidR="00EA08C6" w:rsidRPr="00EA08C6" w:rsidRDefault="00EA08C6" w:rsidP="00EA08C6">
      <w:pPr>
        <w:numPr>
          <w:ilvl w:val="0"/>
          <w:numId w:val="15"/>
        </w:numPr>
        <w:rPr>
          <w:sz w:val="32"/>
          <w:szCs w:val="32"/>
        </w:rPr>
      </w:pPr>
      <w:r w:rsidRPr="00EA08C6">
        <w:rPr>
          <w:sz w:val="32"/>
          <w:szCs w:val="32"/>
        </w:rPr>
        <w:t>float data type</w:t>
      </w:r>
    </w:p>
    <w:p w:rsidR="00EA08C6" w:rsidRDefault="00EA08C6" w:rsidP="00EA08C6">
      <w:pPr>
        <w:numPr>
          <w:ilvl w:val="0"/>
          <w:numId w:val="15"/>
        </w:numPr>
        <w:rPr>
          <w:sz w:val="32"/>
          <w:szCs w:val="32"/>
        </w:rPr>
      </w:pPr>
      <w:r w:rsidRPr="00EA08C6">
        <w:rPr>
          <w:sz w:val="32"/>
          <w:szCs w:val="32"/>
        </w:rPr>
        <w:t>double data type</w:t>
      </w:r>
    </w:p>
    <w:p w:rsidR="00EA08C6" w:rsidRDefault="00EA08C6" w:rsidP="00EA08C6">
      <w:pPr>
        <w:rPr>
          <w:sz w:val="32"/>
          <w:szCs w:val="32"/>
        </w:rPr>
      </w:pPr>
      <w:r w:rsidRPr="00EA08C6">
        <w:rPr>
          <w:sz w:val="32"/>
          <w:szCs w:val="32"/>
        </w:rPr>
        <w:lastRenderedPageBreak/>
        <w:drawing>
          <wp:inline distT="0" distB="0" distL="0" distR="0" wp14:anchorId="4DF91F02" wp14:editId="45A2E437">
            <wp:extent cx="5731510" cy="3451860"/>
            <wp:effectExtent l="0" t="0" r="2540" b="0"/>
            <wp:docPr id="5" name="Content Placeholder 4">
              <a:extLst xmlns:a="http://schemas.openxmlformats.org/drawingml/2006/main">
                <a:ext uri="{FF2B5EF4-FFF2-40B4-BE49-F238E27FC236}">
                  <a16:creationId xmlns:a16="http://schemas.microsoft.com/office/drawing/2014/main" id="{0BBD34DD-BB57-A82B-0C7D-6D33FC48C4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BBD34DD-BB57-A82B-0C7D-6D33FC48C4E7}"/>
                        </a:ext>
                      </a:extLst>
                    </pic:cNvPr>
                    <pic:cNvPicPr>
                      <a:picLocks noGrp="1" noChangeAspect="1"/>
                    </pic:cNvPicPr>
                  </pic:nvPicPr>
                  <pic:blipFill>
                    <a:blip r:embed="rId14"/>
                    <a:stretch>
                      <a:fillRect/>
                    </a:stretch>
                  </pic:blipFill>
                  <pic:spPr>
                    <a:xfrm>
                      <a:off x="0" y="0"/>
                      <a:ext cx="5731510" cy="3451860"/>
                    </a:xfrm>
                    <a:prstGeom prst="rect">
                      <a:avLst/>
                    </a:prstGeom>
                  </pic:spPr>
                </pic:pic>
              </a:graphicData>
            </a:graphic>
          </wp:inline>
        </w:drawing>
      </w:r>
    </w:p>
    <w:p w:rsidR="00EA08C6" w:rsidRDefault="00EA08C6" w:rsidP="00EA08C6">
      <w:pPr>
        <w:rPr>
          <w:sz w:val="32"/>
          <w:szCs w:val="32"/>
        </w:rPr>
      </w:pPr>
    </w:p>
    <w:p w:rsidR="00EA08C6" w:rsidRDefault="005F24B2" w:rsidP="00EA08C6">
      <w:pPr>
        <w:rPr>
          <w:sz w:val="32"/>
          <w:szCs w:val="32"/>
        </w:rPr>
      </w:pPr>
      <w:r w:rsidRPr="005F24B2">
        <w:rPr>
          <w:sz w:val="32"/>
          <w:szCs w:val="32"/>
        </w:rPr>
        <w:drawing>
          <wp:inline distT="0" distB="0" distL="0" distR="0" wp14:anchorId="36FE9EC2" wp14:editId="4919E68F">
            <wp:extent cx="5731510" cy="3306445"/>
            <wp:effectExtent l="0" t="0" r="2540" b="8255"/>
            <wp:docPr id="69892363" name="Picture 69892363">
              <a:extLst xmlns:a="http://schemas.openxmlformats.org/drawingml/2006/main">
                <a:ext uri="{FF2B5EF4-FFF2-40B4-BE49-F238E27FC236}">
                  <a16:creationId xmlns:a16="http://schemas.microsoft.com/office/drawing/2014/main" id="{C3744A22-07DC-950C-9A3D-88BD7AD9E7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3744A22-07DC-950C-9A3D-88BD7AD9E7F8}"/>
                        </a:ext>
                      </a:extLst>
                    </pic:cNvPr>
                    <pic:cNvPicPr>
                      <a:picLocks noGrp="1" noChangeAspect="1"/>
                    </pic:cNvPicPr>
                  </pic:nvPicPr>
                  <pic:blipFill>
                    <a:blip r:embed="rId15"/>
                    <a:stretch>
                      <a:fillRect/>
                    </a:stretch>
                  </pic:blipFill>
                  <pic:spPr>
                    <a:xfrm>
                      <a:off x="0" y="0"/>
                      <a:ext cx="5731510" cy="3306445"/>
                    </a:xfrm>
                    <a:prstGeom prst="rect">
                      <a:avLst/>
                    </a:prstGeom>
                  </pic:spPr>
                </pic:pic>
              </a:graphicData>
            </a:graphic>
          </wp:inline>
        </w:drawing>
      </w:r>
    </w:p>
    <w:p w:rsidR="00EA08C6" w:rsidRDefault="00EA08C6" w:rsidP="00EA08C6">
      <w:pPr>
        <w:rPr>
          <w:sz w:val="32"/>
          <w:szCs w:val="32"/>
        </w:rPr>
      </w:pPr>
    </w:p>
    <w:p w:rsidR="004814A6" w:rsidRPr="00FD5749" w:rsidRDefault="00FD5749" w:rsidP="00EA08C6">
      <w:pPr>
        <w:rPr>
          <w:b/>
          <w:bCs/>
          <w:sz w:val="48"/>
          <w:szCs w:val="48"/>
          <w:u w:val="single"/>
        </w:rPr>
      </w:pPr>
      <w:r w:rsidRPr="00FD5749">
        <w:rPr>
          <w:b/>
          <w:bCs/>
          <w:sz w:val="48"/>
          <w:szCs w:val="48"/>
          <w:u w:val="single"/>
        </w:rPr>
        <w:t xml:space="preserve">Operators in Java </w:t>
      </w:r>
    </w:p>
    <w:p w:rsidR="00FD5749" w:rsidRDefault="00FD5749" w:rsidP="00EA08C6">
      <w:pPr>
        <w:rPr>
          <w:sz w:val="32"/>
          <w:szCs w:val="32"/>
        </w:rPr>
      </w:pPr>
    </w:p>
    <w:p w:rsidR="00FD5749" w:rsidRDefault="00FD5749" w:rsidP="00FD5749">
      <w:pPr>
        <w:pStyle w:val="NormalWeb"/>
        <w:shd w:val="clear" w:color="auto" w:fill="FFFFFF"/>
        <w:jc w:val="both"/>
        <w:rPr>
          <w:rFonts w:ascii="inter-regular" w:hAnsi="inter-regular"/>
          <w:color w:val="333333"/>
        </w:rPr>
      </w:pPr>
      <w:r>
        <w:rPr>
          <w:rFonts w:ascii="Segoe UI" w:hAnsi="Segoe UI" w:cs="Segoe UI"/>
          <w:b/>
          <w:bCs/>
          <w:color w:val="333333"/>
        </w:rPr>
        <w:lastRenderedPageBreak/>
        <w:t>Operator</w:t>
      </w:r>
      <w:r>
        <w:rPr>
          <w:rFonts w:ascii="inter-regular" w:hAnsi="inter-regular"/>
          <w:color w:val="333333"/>
        </w:rPr>
        <w:t> in </w:t>
      </w:r>
      <w:hyperlink r:id="rId16" w:history="1">
        <w:r>
          <w:rPr>
            <w:rStyle w:val="Hyperlink"/>
            <w:rFonts w:ascii="inter-regular" w:hAnsi="inter-regular"/>
            <w:color w:val="008000"/>
          </w:rPr>
          <w:t>Java</w:t>
        </w:r>
      </w:hyperlink>
      <w:r>
        <w:rPr>
          <w:rFonts w:ascii="inter-regular" w:hAnsi="inter-regular"/>
          <w:color w:val="333333"/>
        </w:rPr>
        <w:t> is a symbol that is used to perform operations. For example: +, -, *, / etc.</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There are many types of operators in Java which are given below:</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Unary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Arithmetic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Shift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Relational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Bitwise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Logical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Ternary Operator and</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Assignment Operator.</w:t>
      </w:r>
    </w:p>
    <w:p w:rsidR="00FD5749" w:rsidRDefault="00FD5749" w:rsidP="00FD574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Operator Precedence</w:t>
      </w:r>
    </w:p>
    <w:tbl>
      <w:tblPr>
        <w:tblW w:w="158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3864"/>
        <w:gridCol w:w="8600"/>
      </w:tblGrid>
      <w:tr w:rsidR="00FD5749" w:rsidTr="00FD5749">
        <w:tc>
          <w:tcPr>
            <w:tcW w:w="0" w:type="auto"/>
            <w:shd w:val="clear" w:color="auto" w:fill="C7CCBE"/>
            <w:tcMar>
              <w:top w:w="180" w:type="dxa"/>
              <w:left w:w="180" w:type="dxa"/>
              <w:bottom w:w="180" w:type="dxa"/>
              <w:right w:w="180" w:type="dxa"/>
            </w:tcMar>
            <w:hideMark/>
          </w:tcPr>
          <w:p w:rsidR="00FD5749" w:rsidRDefault="00FD5749">
            <w:pPr>
              <w:rPr>
                <w:rFonts w:ascii="Times New Roman" w:hAnsi="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FD5749" w:rsidRDefault="00FD5749">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FD5749" w:rsidRDefault="00FD5749">
            <w:pPr>
              <w:rPr>
                <w:b/>
                <w:bCs/>
                <w:color w:val="000000"/>
                <w:sz w:val="26"/>
                <w:szCs w:val="26"/>
              </w:rPr>
            </w:pPr>
            <w:r>
              <w:rPr>
                <w:b/>
                <w:bCs/>
                <w:color w:val="000000"/>
                <w:sz w:val="26"/>
                <w:szCs w:val="26"/>
              </w:rPr>
              <w:t>Precedence</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sz w:val="24"/>
                <w:szCs w:val="24"/>
              </w:rPr>
            </w:pPr>
            <w:r>
              <w:rPr>
                <w:rFonts w:ascii="inter-regular" w:hAnsi="inter-regular"/>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proofErr w:type="gramStart"/>
            <w:r>
              <w:rPr>
                <w:rStyle w:val="HTMLCode"/>
                <w:rFonts w:eastAsiaTheme="minorHAnsi"/>
                <w:color w:val="333333"/>
              </w:rPr>
              <w:t>~ !</w:t>
            </w:r>
            <w:proofErr w:type="gramEnd"/>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 %</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&lt;&lt; &gt;&gt; &gt;&gt;&gt;</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&amp;</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lastRenderedPageBreak/>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&amp;&amp;</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 -= *= /= %= &amp;= ^= |= &lt;&lt;= &gt;&gt;= &gt;&gt;&gt;=</w:t>
            </w:r>
          </w:p>
        </w:tc>
      </w:tr>
    </w:tbl>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unary operators require only one operand. Unary operators are used to perform various operations i.e.:</w:t>
      </w:r>
    </w:p>
    <w:p w:rsidR="00FD5749" w:rsidRDefault="00FD5749" w:rsidP="00FD5749">
      <w:pPr>
        <w:numPr>
          <w:ilvl w:val="0"/>
          <w:numId w:val="2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incrementing/decrementing a value by one</w:t>
      </w:r>
    </w:p>
    <w:p w:rsidR="00FD5749" w:rsidRDefault="00FD5749" w:rsidP="00FD5749">
      <w:pPr>
        <w:numPr>
          <w:ilvl w:val="0"/>
          <w:numId w:val="2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negating an expression</w:t>
      </w:r>
    </w:p>
    <w:p w:rsidR="00FD5749" w:rsidRDefault="00FD5749" w:rsidP="00FD5749">
      <w:pPr>
        <w:numPr>
          <w:ilvl w:val="0"/>
          <w:numId w:val="2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inverting the value of a </w:t>
      </w:r>
      <w:proofErr w:type="spellStart"/>
      <w:r>
        <w:rPr>
          <w:rFonts w:ascii="inter-regular" w:hAnsi="inter-regular"/>
          <w:color w:val="000000"/>
        </w:rPr>
        <w:t>boolean</w:t>
      </w:r>
      <w:proofErr w:type="spellEnd"/>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 Example: ++ and --</w:t>
      </w:r>
    </w:p>
    <w:p w:rsidR="00FD5749" w:rsidRDefault="00FD5749" w:rsidP="00FD5749">
      <w:pPr>
        <w:pStyle w:val="alt"/>
        <w:numPr>
          <w:ilvl w:val="0"/>
          <w:numId w:val="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 (11)</w:t>
      </w:r>
      <w:r>
        <w:rPr>
          <w:rFonts w:ascii="inter-regular" w:hAnsi="inter-regular"/>
          <w:color w:val="000000"/>
          <w:bdr w:val="none" w:sz="0" w:space="0" w:color="auto" w:frame="1"/>
        </w:rPr>
        <w:t>  </w:t>
      </w:r>
    </w:p>
    <w:p w:rsidR="00FD5749" w:rsidRDefault="00FD5749" w:rsidP="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x);</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/12</w:t>
      </w:r>
      <w:r>
        <w:rPr>
          <w:rFonts w:ascii="inter-regular" w:hAnsi="inter-regular"/>
          <w:color w:val="000000"/>
          <w:bdr w:val="none" w:sz="0" w:space="0" w:color="auto" w:frame="1"/>
        </w:rPr>
        <w:t>  </w:t>
      </w:r>
    </w:p>
    <w:p w:rsidR="00FD5749" w:rsidRDefault="00FD5749" w:rsidP="00FD5749">
      <w:pPr>
        <w:numPr>
          <w:ilvl w:val="0"/>
          <w:numId w:val="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/12 (11)</w:t>
      </w:r>
      <w:r>
        <w:rPr>
          <w:rFonts w:ascii="inter-regular" w:hAnsi="inter-regular"/>
          <w:color w:val="000000"/>
          <w:bdr w:val="none" w:sz="0" w:space="0" w:color="auto" w:frame="1"/>
        </w:rPr>
        <w:t>  </w:t>
      </w:r>
    </w:p>
    <w:p w:rsidR="00FD5749" w:rsidRDefault="00FD5749" w:rsidP="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x);</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12</w:t>
      </w:r>
    </w:p>
    <w:p w:rsidR="00FD5749" w:rsidRDefault="00FD5749" w:rsidP="00FD5749">
      <w:pPr>
        <w:pStyle w:val="HTMLPreformatted"/>
        <w:shd w:val="clear" w:color="auto" w:fill="EEEEEE"/>
        <w:jc w:val="both"/>
        <w:rPr>
          <w:color w:val="535559"/>
        </w:rPr>
      </w:pPr>
      <w:r>
        <w:rPr>
          <w:color w:val="535559"/>
        </w:rPr>
        <w:t>12</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 Example 2: ++ and --</w:t>
      </w:r>
    </w:p>
    <w:p w:rsidR="00FD5749" w:rsidRDefault="00FD5749" w:rsidP="00FD5749">
      <w:pPr>
        <w:pStyle w:val="alt"/>
        <w:numPr>
          <w:ilvl w:val="0"/>
          <w:numId w:val="3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pStyle w:val="alt"/>
        <w:numPr>
          <w:ilvl w:val="0"/>
          <w:numId w:val="3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 ++</w:t>
      </w:r>
      <w:proofErr w:type="gramStart"/>
      <w:r>
        <w:rPr>
          <w:rFonts w:ascii="inter-regular" w:hAnsi="inter-regular"/>
          <w:color w:val="000000"/>
          <w:bdr w:val="none" w:sz="0" w:space="0" w:color="auto" w:frame="1"/>
        </w:rPr>
        <w:t>a);</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/10+12=22</w:t>
      </w:r>
      <w:r>
        <w:rPr>
          <w:rFonts w:ascii="inter-regular" w:hAnsi="inter-regular"/>
          <w:color w:val="000000"/>
          <w:bdr w:val="none" w:sz="0" w:space="0" w:color="auto" w:frame="1"/>
        </w:rPr>
        <w:t>  </w:t>
      </w:r>
    </w:p>
    <w:p w:rsidR="00FD5749" w:rsidRDefault="00FD5749" w:rsidP="00FD5749">
      <w:pPr>
        <w:numPr>
          <w:ilvl w:val="0"/>
          <w:numId w:val="3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(b++ + b+</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/10+11=21</w:t>
      </w:r>
      <w:r>
        <w:rPr>
          <w:rFonts w:ascii="inter-regular" w:hAnsi="inter-regular"/>
          <w:color w:val="000000"/>
          <w:bdr w:val="none" w:sz="0" w:space="0" w:color="auto" w:frame="1"/>
        </w:rPr>
        <w:t>  </w:t>
      </w:r>
    </w:p>
    <w:p w:rsidR="00FD5749" w:rsidRDefault="00FD5749" w:rsidP="00FD5749">
      <w:pPr>
        <w:pStyle w:val="alt"/>
        <w:numPr>
          <w:ilvl w:val="0"/>
          <w:numId w:val="3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FD5749" w:rsidRDefault="00FD5749" w:rsidP="00FD5749">
      <w:pPr>
        <w:numPr>
          <w:ilvl w:val="0"/>
          <w:numId w:val="3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22</w:t>
      </w:r>
    </w:p>
    <w:p w:rsidR="00FD5749" w:rsidRDefault="00FD5749" w:rsidP="00FD5749">
      <w:pPr>
        <w:pStyle w:val="HTMLPreformatted"/>
        <w:shd w:val="clear" w:color="auto" w:fill="EEEEEE"/>
        <w:jc w:val="both"/>
        <w:rPr>
          <w:color w:val="535559"/>
        </w:rPr>
      </w:pPr>
      <w:r>
        <w:rPr>
          <w:color w:val="535559"/>
        </w:rPr>
        <w:t>21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Java Unary Operator Example: ~ </w:t>
      </w:r>
      <w:proofErr w:type="gramStart"/>
      <w:r>
        <w:rPr>
          <w:rFonts w:ascii="Helvetica" w:hAnsi="Helvetica"/>
          <w:b/>
          <w:bCs/>
          <w:color w:val="610B4B"/>
          <w:sz w:val="32"/>
          <w:szCs w:val="32"/>
        </w:rPr>
        <w:t>and !</w:t>
      </w:r>
      <w:proofErr w:type="gramEnd"/>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boolean</w:t>
      </w:r>
      <w:proofErr w:type="spellEnd"/>
      <w:r>
        <w:rPr>
          <w:rFonts w:ascii="inter-regular" w:hAnsi="inter-regular"/>
          <w:color w:val="000000"/>
          <w:bdr w:val="none" w:sz="0" w:space="0" w:color="auto" w:frame="1"/>
        </w:rPr>
        <w:t> c=</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boolean</w:t>
      </w:r>
      <w:proofErr w:type="spellEnd"/>
      <w:r>
        <w:rPr>
          <w:rFonts w:ascii="inter-regular" w:hAnsi="inter-regular"/>
          <w:color w:val="000000"/>
          <w:bdr w:val="none" w:sz="0" w:space="0" w:color="auto" w:frame="1"/>
        </w:rPr>
        <w:t> d=</w:t>
      </w:r>
      <w:r>
        <w:rPr>
          <w:rStyle w:val="keyword"/>
          <w:rFonts w:ascii="inter-regular" w:hAnsi="inter-regular"/>
          <w:b/>
          <w:bCs/>
          <w:color w:val="006699"/>
          <w:bdr w:val="none" w:sz="0" w:space="0" w:color="auto" w:frame="1"/>
        </w:rPr>
        <w:t>false</w:t>
      </w:r>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a);</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/-11 (minus of total positive value which starts from 0)</w:t>
      </w:r>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/9 (positive of total minus, positive starts from 0)</w:t>
      </w:r>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//false (opposite of </w:t>
      </w:r>
      <w:proofErr w:type="spellStart"/>
      <w:r>
        <w:rPr>
          <w:rStyle w:val="comment"/>
          <w:rFonts w:ascii="inter-regular" w:hAnsi="inter-regular"/>
          <w:color w:val="008200"/>
          <w:bdr w:val="none" w:sz="0" w:space="0" w:color="auto" w:frame="1"/>
        </w:rPr>
        <w:t>boolean</w:t>
      </w:r>
      <w:proofErr w:type="spellEnd"/>
      <w:r>
        <w:rPr>
          <w:rStyle w:val="comment"/>
          <w:rFonts w:ascii="inter-regular" w:hAnsi="inter-regular"/>
          <w:color w:val="008200"/>
          <w:bdr w:val="none" w:sz="0" w:space="0" w:color="auto" w:frame="1"/>
        </w:rPr>
        <w:t> value)</w:t>
      </w:r>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(!d</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//true</w:t>
      </w:r>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TMLPreformatted"/>
        <w:shd w:val="clear" w:color="auto" w:fill="EEEEEE"/>
        <w:jc w:val="both"/>
        <w:rPr>
          <w:color w:val="535559"/>
        </w:rPr>
      </w:pPr>
      <w:r>
        <w:rPr>
          <w:color w:val="535559"/>
        </w:rPr>
        <w:t>9</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Operators</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arithmetic operators are used to perform addition, subtraction, multiplication, and division. They act as basic mathematical operations.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 Example</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/15</w:t>
      </w:r>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/50</w:t>
      </w:r>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w:t>
      </w:r>
      <w:r>
        <w:rPr>
          <w:rFonts w:ascii="inter-regular" w:hAnsi="inter-regular"/>
          <w:color w:val="000000"/>
          <w:bdr w:val="none" w:sz="0" w:space="0" w:color="auto" w:frame="1"/>
        </w:rPr>
        <w:t>  </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/0</w:t>
      </w:r>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50</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TMLPreformatted"/>
        <w:shd w:val="clear" w:color="auto" w:fill="EEEEEE"/>
        <w:jc w:val="both"/>
        <w:rPr>
          <w:color w:val="535559"/>
        </w:rPr>
      </w:pPr>
      <w:r>
        <w:rPr>
          <w:color w:val="535559"/>
        </w:rPr>
        <w:t>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 Example: Expression</w:t>
      </w:r>
    </w:p>
    <w:p w:rsidR="00FD5749" w:rsidRDefault="00FD5749" w:rsidP="00FD5749">
      <w:pPr>
        <w:pStyle w:val="alt"/>
        <w:numPr>
          <w:ilvl w:val="0"/>
          <w:numId w:val="3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numPr>
          <w:ilvl w:val="0"/>
          <w:numId w:val="3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Left Shift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left shift operator &lt;&lt; is used to shift all of the bits in a value to the left side of a specified number of times.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Left Shift Operator Example</w:t>
      </w:r>
    </w:p>
    <w:p w:rsidR="00FD5749" w:rsidRDefault="00FD5749" w:rsidP="00FD5749">
      <w:pPr>
        <w:pStyle w:val="alt"/>
        <w:numPr>
          <w:ilvl w:val="0"/>
          <w:numId w:val="3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/10*2^2=10*4=40</w:t>
      </w:r>
      <w:r>
        <w:rPr>
          <w:rFonts w:ascii="inter-regular" w:hAnsi="inter-regular"/>
          <w:color w:val="000000"/>
          <w:bdr w:val="none" w:sz="0" w:space="0" w:color="auto" w:frame="1"/>
        </w:rPr>
        <w:t>  </w:t>
      </w:r>
    </w:p>
    <w:p w:rsidR="00FD5749" w:rsidRDefault="00FD5749" w:rsidP="00FD5749">
      <w:pPr>
        <w:numPr>
          <w:ilvl w:val="0"/>
          <w:numId w:val="3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/10*2^3=10*8=80</w:t>
      </w:r>
      <w:r>
        <w:rPr>
          <w:rFonts w:ascii="inter-regular" w:hAnsi="inter-regular"/>
          <w:color w:val="000000"/>
          <w:bdr w:val="none" w:sz="0" w:space="0" w:color="auto" w:frame="1"/>
        </w:rPr>
        <w:t>  </w:t>
      </w:r>
    </w:p>
    <w:p w:rsidR="00FD5749" w:rsidRDefault="00FD5749" w:rsidP="00FD5749">
      <w:pPr>
        <w:pStyle w:val="alt"/>
        <w:numPr>
          <w:ilvl w:val="0"/>
          <w:numId w:val="3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/20*2^2=20*4=80</w:t>
      </w:r>
      <w:r>
        <w:rPr>
          <w:rFonts w:ascii="inter-regular" w:hAnsi="inter-regular"/>
          <w:color w:val="000000"/>
          <w:bdr w:val="none" w:sz="0" w:space="0" w:color="auto" w:frame="1"/>
        </w:rPr>
        <w:t>  </w:t>
      </w:r>
    </w:p>
    <w:p w:rsidR="00FD5749" w:rsidRDefault="00FD5749" w:rsidP="00FD5749">
      <w:pPr>
        <w:numPr>
          <w:ilvl w:val="0"/>
          <w:numId w:val="3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15</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/15*2^4=15*16=240</w:t>
      </w:r>
      <w:r>
        <w:rPr>
          <w:rFonts w:ascii="inter-regular" w:hAnsi="inter-regular"/>
          <w:color w:val="000000"/>
          <w:bdr w:val="none" w:sz="0" w:space="0" w:color="auto" w:frame="1"/>
        </w:rPr>
        <w:t>  </w:t>
      </w:r>
    </w:p>
    <w:p w:rsidR="00FD5749" w:rsidRDefault="00FD5749" w:rsidP="00FD5749">
      <w:pPr>
        <w:pStyle w:val="alt"/>
        <w:numPr>
          <w:ilvl w:val="0"/>
          <w:numId w:val="3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40</w:t>
      </w:r>
    </w:p>
    <w:p w:rsidR="00FD5749" w:rsidRDefault="00FD5749" w:rsidP="00FD5749">
      <w:pPr>
        <w:pStyle w:val="HTMLPreformatted"/>
        <w:shd w:val="clear" w:color="auto" w:fill="EEEEEE"/>
        <w:jc w:val="both"/>
        <w:rPr>
          <w:color w:val="535559"/>
        </w:rPr>
      </w:pPr>
      <w:r>
        <w:rPr>
          <w:color w:val="535559"/>
        </w:rPr>
        <w:t>80</w:t>
      </w:r>
    </w:p>
    <w:p w:rsidR="00FD5749" w:rsidRDefault="00FD5749" w:rsidP="00FD5749">
      <w:pPr>
        <w:pStyle w:val="HTMLPreformatted"/>
        <w:shd w:val="clear" w:color="auto" w:fill="EEEEEE"/>
        <w:jc w:val="both"/>
        <w:rPr>
          <w:color w:val="535559"/>
        </w:rPr>
      </w:pPr>
      <w:r>
        <w:rPr>
          <w:color w:val="535559"/>
        </w:rPr>
        <w:t>80</w:t>
      </w:r>
    </w:p>
    <w:p w:rsidR="00FD5749" w:rsidRDefault="00FD5749" w:rsidP="00FD5749">
      <w:pPr>
        <w:pStyle w:val="HTMLPreformatted"/>
        <w:shd w:val="clear" w:color="auto" w:fill="EEEEEE"/>
        <w:jc w:val="both"/>
        <w:rPr>
          <w:color w:val="535559"/>
        </w:rPr>
      </w:pPr>
      <w:r>
        <w:rPr>
          <w:color w:val="535559"/>
        </w:rPr>
        <w:t>240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Right Shift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right shift operator &gt;&gt; is used to move the value of the left operand to right by the number of bits specified by the right operand.</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Java Right Shift Operator Example</w:t>
      </w:r>
    </w:p>
    <w:p w:rsidR="00FD5749" w:rsidRDefault="00FD5749" w:rsidP="00FD5749">
      <w:pPr>
        <w:pStyle w:val="alt"/>
        <w:numPr>
          <w:ilvl w:val="0"/>
          <w:numId w:val="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/10/2^2=10/4=2</w:t>
      </w:r>
      <w:r>
        <w:rPr>
          <w:rFonts w:ascii="inter-regular" w:hAnsi="inter-regular"/>
          <w:color w:val="000000"/>
          <w:bdr w:val="none" w:sz="0" w:space="0" w:color="auto" w:frame="1"/>
        </w:rPr>
        <w:t>  </w:t>
      </w:r>
    </w:p>
    <w:p w:rsidR="00FD5749" w:rsidRDefault="00FD5749" w:rsidP="00FD5749">
      <w:pPr>
        <w:numPr>
          <w:ilvl w:val="0"/>
          <w:numId w:val="3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/20/2^2=20/4=5</w:t>
      </w:r>
      <w:r>
        <w:rPr>
          <w:rFonts w:ascii="inter-regular" w:hAnsi="inter-regular"/>
          <w:color w:val="000000"/>
          <w:bdr w:val="none" w:sz="0" w:space="0" w:color="auto" w:frame="1"/>
        </w:rPr>
        <w:t>  </w:t>
      </w:r>
    </w:p>
    <w:p w:rsidR="00FD5749" w:rsidRDefault="00FD5749" w:rsidP="00FD5749">
      <w:pPr>
        <w:pStyle w:val="alt"/>
        <w:numPr>
          <w:ilvl w:val="0"/>
          <w:numId w:val="3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/20/2^3=20/8=2</w:t>
      </w:r>
      <w:r>
        <w:rPr>
          <w:rFonts w:ascii="inter-regular" w:hAnsi="inter-regular"/>
          <w:color w:val="000000"/>
          <w:bdr w:val="none" w:sz="0" w:space="0" w:color="auto" w:frame="1"/>
        </w:rPr>
        <w:t>  </w:t>
      </w:r>
    </w:p>
    <w:p w:rsidR="00FD5749" w:rsidRDefault="00FD5749" w:rsidP="00FD5749">
      <w:pPr>
        <w:numPr>
          <w:ilvl w:val="0"/>
          <w:numId w:val="3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Shift Operator Example: &gt;&gt; vs &gt;&gt;&gt;</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//For positive number, &gt;&gt; and &gt;&gt;&gt; works same</w:t>
      </w:r>
      <w:r>
        <w:rPr>
          <w:rFonts w:ascii="inter-regular" w:hAnsi="inter-regular"/>
          <w:color w:val="000000"/>
          <w:bdr w:val="none" w:sz="0" w:space="0" w:color="auto" w:frame="1"/>
        </w:rPr>
        <w:t>  </w:t>
      </w:r>
    </w:p>
    <w:p w:rsidR="00FD5749" w:rsidRDefault="00FD5749" w:rsidP="00FD5749">
      <w:pPr>
        <w:numPr>
          <w:ilvl w:val="0"/>
          <w:numId w:val="3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numPr>
          <w:ilvl w:val="0"/>
          <w:numId w:val="3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//For negative number, &gt;&gt;&gt; changes parity bit (MSB) to 0</w:t>
      </w:r>
      <w:r>
        <w:rPr>
          <w:rFonts w:ascii="inter-regular" w:hAnsi="inter-regular"/>
          <w:color w:val="000000"/>
          <w:bdr w:val="none" w:sz="0" w:space="0" w:color="auto" w:frame="1"/>
        </w:rPr>
        <w:t>  </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numPr>
          <w:ilvl w:val="0"/>
          <w:numId w:val="3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1073741819</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AND Operator Example: Logical &amp;&amp; and Bitwise &amp;</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logical &amp;&amp; operator doesn't check the second condition if the first condition is false. It checks the second condition only if the first one is true.</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bitwise &amp; operator always checks both conditions whether first condition is true or false.</w:t>
      </w:r>
    </w:p>
    <w:p w:rsidR="00FD5749" w:rsidRDefault="00FD5749" w:rsidP="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rsidP="00FD5749">
      <w:pPr>
        <w:numPr>
          <w:ilvl w:val="0"/>
          <w:numId w:val="3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(a&lt;b&amp;&amp;a&lt;c);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rsidP="00FD5749">
      <w:pPr>
        <w:pStyle w:val="alt"/>
        <w:numPr>
          <w:ilvl w:val="0"/>
          <w:numId w:val="3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w:t>
      </w:r>
      <w:proofErr w:type="spellStart"/>
      <w:r>
        <w:rPr>
          <w:rFonts w:ascii="inter-regular" w:hAnsi="inter-regular"/>
          <w:color w:val="000000"/>
          <w:bdr w:val="none" w:sz="0" w:space="0" w:color="auto" w:frame="1"/>
        </w:rPr>
        <w:t>b&amp;a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//false &amp; true = false</w:t>
      </w:r>
      <w:r>
        <w:rPr>
          <w:rFonts w:ascii="inter-regular" w:hAnsi="inter-regular"/>
          <w:color w:val="000000"/>
          <w:bdr w:val="none" w:sz="0" w:space="0" w:color="auto" w:frame="1"/>
        </w:rPr>
        <w:t>  </w:t>
      </w:r>
    </w:p>
    <w:p w:rsidR="00FD5749" w:rsidRDefault="00FD5749" w:rsidP="00FD5749">
      <w:pPr>
        <w:numPr>
          <w:ilvl w:val="0"/>
          <w:numId w:val="3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AND Operator Example: Logical &amp;&amp; vs Bitwise &amp;</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(a&lt;b&amp;&amp;a++&lt;c);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System.out.println(a);</w:t>
      </w:r>
      <w:r>
        <w:rPr>
          <w:rStyle w:val="comment"/>
          <w:rFonts w:ascii="inter-regular" w:hAnsi="inter-regular"/>
          <w:color w:val="008200"/>
          <w:bdr w:val="none" w:sz="0" w:space="0" w:color="auto" w:frame="1"/>
        </w:rPr>
        <w:t>//10 because second condition is not checked</w:t>
      </w:r>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w:t>
      </w:r>
      <w:proofErr w:type="spellStart"/>
      <w:r>
        <w:rPr>
          <w:rFonts w:ascii="inter-regular" w:hAnsi="inter-regular"/>
          <w:color w:val="000000"/>
          <w:bdr w:val="none" w:sz="0" w:space="0" w:color="auto" w:frame="1"/>
        </w:rPr>
        <w:t>b&amp;a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r>
        <w:rPr>
          <w:rStyle w:val="comment"/>
          <w:rFonts w:ascii="inter-regular" w:hAnsi="inter-regular"/>
          <w:color w:val="008200"/>
          <w:bdr w:val="none" w:sz="0" w:space="0" w:color="auto" w:frame="1"/>
        </w:rPr>
        <w:t>//11 because second condition is checked</w:t>
      </w:r>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OR Operator Example: Logical || and Bitwise |</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logical || operator doesn't check the second condition if the first condition is true. It checks the second condition only if the first one is false.</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bitwise | operator always checks both conditions whether first condition is true or false.</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(a&gt;b||a&lt;c);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w:t>
      </w:r>
      <w:proofErr w:type="spellStart"/>
      <w:r>
        <w:rPr>
          <w:rFonts w:ascii="inter-regular" w:hAnsi="inter-regular"/>
          <w:color w:val="000000"/>
          <w:bdr w:val="none" w:sz="0" w:space="0" w:color="auto" w:frame="1"/>
        </w:rPr>
        <w:t>b|a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 vs |</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(a&gt;b||a++&lt;c);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System.out.println(a);</w:t>
      </w:r>
      <w:r>
        <w:rPr>
          <w:rStyle w:val="comment"/>
          <w:rFonts w:ascii="inter-regular" w:hAnsi="inter-regular"/>
          <w:color w:val="008200"/>
          <w:bdr w:val="none" w:sz="0" w:space="0" w:color="auto" w:frame="1"/>
        </w:rPr>
        <w:t>//10 because second condition is not checked</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w:t>
      </w:r>
      <w:proofErr w:type="spellStart"/>
      <w:r>
        <w:rPr>
          <w:rFonts w:ascii="inter-regular" w:hAnsi="inter-regular"/>
          <w:color w:val="000000"/>
          <w:bdr w:val="none" w:sz="0" w:space="0" w:color="auto" w:frame="1"/>
        </w:rPr>
        <w:t>b|a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r>
        <w:rPr>
          <w:rStyle w:val="comment"/>
          <w:rFonts w:ascii="inter-regular" w:hAnsi="inter-regular"/>
          <w:color w:val="008200"/>
          <w:bdr w:val="none" w:sz="0" w:space="0" w:color="auto" w:frame="1"/>
        </w:rPr>
        <w:t>//11 because second condition is checked</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Ternary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Ternary operator is used as one line replacement for if-then-else statement and used a lot in Java programming. It is the only conditional operator which takes three operands.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Ternary Operator Example</w:t>
      </w:r>
    </w:p>
    <w:p w:rsidR="00FD5749" w:rsidRDefault="00FD5749" w:rsidP="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numPr>
          <w:ilvl w:val="0"/>
          <w:numId w:val="4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min=(a&lt;b</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  </w:t>
      </w:r>
    </w:p>
    <w:p w:rsidR="00FD5749" w:rsidRDefault="00FD5749" w:rsidP="00FD5749">
      <w:pPr>
        <w:numPr>
          <w:ilvl w:val="0"/>
          <w:numId w:val="4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FD5749" w:rsidRDefault="00FD5749" w:rsidP="00FD5749">
      <w:pPr>
        <w:pStyle w:val="alt"/>
        <w:numPr>
          <w:ilvl w:val="0"/>
          <w:numId w:val="4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Another Example:</w:t>
      </w:r>
    </w:p>
    <w:p w:rsidR="00FD5749" w:rsidRDefault="00FD5749" w:rsidP="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min=(a&lt;b</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  </w:t>
      </w:r>
    </w:p>
    <w:p w:rsidR="00FD5749" w:rsidRDefault="00FD5749" w:rsidP="00FD5749">
      <w:pPr>
        <w:numPr>
          <w:ilvl w:val="0"/>
          <w:numId w:val="4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FD5749" w:rsidRDefault="00FD5749" w:rsidP="00FD5749">
      <w:pPr>
        <w:pStyle w:val="alt"/>
        <w:numPr>
          <w:ilvl w:val="0"/>
          <w:numId w:val="4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Output:</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assignment operator is one of the most common operators. It is used to assign the value on its right to the operand on its left.</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//a=a+4 (a=10+4)</w:t>
      </w:r>
      <w:r>
        <w:rPr>
          <w:rFonts w:ascii="inter-regular" w:hAnsi="inter-regular"/>
          <w:color w:val="000000"/>
          <w:bdr w:val="none" w:sz="0" w:space="0" w:color="auto" w:frame="1"/>
        </w:rPr>
        <w:t>  </w:t>
      </w:r>
    </w:p>
    <w:p w:rsidR="00FD5749" w:rsidRDefault="00FD5749" w:rsidP="00FD5749">
      <w:pPr>
        <w:numPr>
          <w:ilvl w:val="0"/>
          <w:numId w:val="43"/>
        </w:numPr>
        <w:spacing w:after="0" w:line="375" w:lineRule="atLeast"/>
        <w:jc w:val="both"/>
        <w:rPr>
          <w:rFonts w:ascii="inter-regular" w:hAnsi="inter-regular"/>
          <w:color w:val="000000"/>
        </w:rPr>
      </w:pPr>
      <w:r>
        <w:rPr>
          <w:rFonts w:ascii="inter-regular" w:hAnsi="inter-regular"/>
          <w:color w:val="000000"/>
          <w:bdr w:val="none" w:sz="0" w:space="0" w:color="auto" w:frame="1"/>
        </w:rPr>
        <w:t>b-=</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//b=b-4 (b=20-4)</w:t>
      </w:r>
      <w:r>
        <w:rPr>
          <w:rFonts w:ascii="inter-regular" w:hAnsi="inter-regular"/>
          <w:color w:val="000000"/>
          <w:bdr w:val="none" w:sz="0" w:space="0" w:color="auto" w:frame="1"/>
        </w:rPr>
        <w:t>  </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(b);  </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14</w:t>
      </w:r>
    </w:p>
    <w:p w:rsidR="00FD5749" w:rsidRDefault="00FD5749" w:rsidP="00FD5749">
      <w:pPr>
        <w:pStyle w:val="HTMLPreformatted"/>
        <w:shd w:val="clear" w:color="auto" w:fill="EEEEEE"/>
        <w:jc w:val="both"/>
        <w:rPr>
          <w:color w:val="535559"/>
        </w:rPr>
      </w:pPr>
      <w:r>
        <w:rPr>
          <w:color w:val="535559"/>
        </w:rPr>
        <w:t>16</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//10+3</w:t>
      </w:r>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//13-4</w:t>
      </w:r>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//9*2</w:t>
      </w:r>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//18/2</w:t>
      </w:r>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13</w:t>
      </w:r>
    </w:p>
    <w:p w:rsidR="00FD5749" w:rsidRDefault="00FD5749" w:rsidP="00FD5749">
      <w:pPr>
        <w:pStyle w:val="HTMLPreformatted"/>
        <w:shd w:val="clear" w:color="auto" w:fill="EEEEEE"/>
        <w:jc w:val="both"/>
        <w:rPr>
          <w:color w:val="535559"/>
        </w:rPr>
      </w:pPr>
      <w:r>
        <w:rPr>
          <w:color w:val="535559"/>
        </w:rPr>
        <w:t>9</w:t>
      </w:r>
    </w:p>
    <w:p w:rsidR="00FD5749" w:rsidRDefault="00FD5749" w:rsidP="00FD5749">
      <w:pPr>
        <w:pStyle w:val="HTMLPreformatted"/>
        <w:shd w:val="clear" w:color="auto" w:fill="EEEEEE"/>
        <w:jc w:val="both"/>
        <w:rPr>
          <w:color w:val="535559"/>
        </w:rPr>
      </w:pPr>
      <w:r>
        <w:rPr>
          <w:color w:val="535559"/>
        </w:rPr>
        <w:t>18</w:t>
      </w:r>
    </w:p>
    <w:p w:rsidR="00FD5749" w:rsidRDefault="00FD5749" w:rsidP="00FD5749">
      <w:pPr>
        <w:pStyle w:val="HTMLPreformatted"/>
        <w:shd w:val="clear" w:color="auto" w:fill="EEEEEE"/>
        <w:jc w:val="both"/>
        <w:rPr>
          <w:color w:val="535559"/>
        </w:rPr>
      </w:pPr>
      <w:r>
        <w:rPr>
          <w:color w:val="535559"/>
        </w:rPr>
        <w:lastRenderedPageBreak/>
        <w:t>9</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 Adding short</w:t>
      </w:r>
    </w:p>
    <w:p w:rsidR="00FD5749" w:rsidRDefault="00FD5749" w:rsidP="00FD5749">
      <w:pPr>
        <w:pStyle w:val="alt"/>
        <w:numPr>
          <w:ilvl w:val="0"/>
          <w:numId w:val="4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pStyle w:val="alt"/>
        <w:numPr>
          <w:ilvl w:val="0"/>
          <w:numId w:val="4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//a+=b;//a=</w:t>
      </w:r>
      <w:proofErr w:type="spellStart"/>
      <w:r>
        <w:rPr>
          <w:rStyle w:val="comment"/>
          <w:rFonts w:ascii="inter-regular" w:hAnsi="inter-regular"/>
          <w:color w:val="008200"/>
          <w:bdr w:val="none" w:sz="0" w:space="0" w:color="auto" w:frame="1"/>
        </w:rPr>
        <w:t>a+b</w:t>
      </w:r>
      <w:proofErr w:type="spellEnd"/>
      <w:r>
        <w:rPr>
          <w:rStyle w:val="comment"/>
          <w:rFonts w:ascii="inter-regular" w:hAnsi="inter-regular"/>
          <w:color w:val="008200"/>
          <w:bdr w:val="none" w:sz="0" w:space="0" w:color="auto" w:frame="1"/>
        </w:rPr>
        <w:t> internally so fine</w:t>
      </w:r>
      <w:r>
        <w:rPr>
          <w:rFonts w:ascii="inter-regular" w:hAnsi="inter-regular"/>
          <w:color w:val="000000"/>
          <w:bdr w:val="none" w:sz="0" w:space="0" w:color="auto" w:frame="1"/>
        </w:rPr>
        <w:t>  </w:t>
      </w:r>
    </w:p>
    <w:p w:rsidR="00FD5749" w:rsidRDefault="00FD5749" w:rsidP="00FD5749">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a=</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 because 10+10=20 now int</w:t>
      </w:r>
      <w:r>
        <w:rPr>
          <w:rFonts w:ascii="inter-regular" w:hAnsi="inter-regular"/>
          <w:color w:val="000000"/>
          <w:bdr w:val="none" w:sz="0" w:space="0" w:color="auto" w:frame="1"/>
        </w:rPr>
        <w:t>  </w:t>
      </w:r>
    </w:p>
    <w:p w:rsidR="00FD5749" w:rsidRDefault="00FD5749" w:rsidP="00FD5749">
      <w:pPr>
        <w:pStyle w:val="alt"/>
        <w:numPr>
          <w:ilvl w:val="0"/>
          <w:numId w:val="4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Compile time error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After type cast:</w:t>
      </w:r>
    </w:p>
    <w:p w:rsidR="00FD5749" w:rsidRDefault="00FD5749" w:rsidP="00FD5749">
      <w:pPr>
        <w:pStyle w:val="alt"/>
        <w:numPr>
          <w:ilvl w:val="0"/>
          <w:numId w:val="4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pStyle w:val="alt"/>
        <w:numPr>
          <w:ilvl w:val="0"/>
          <w:numId w:val="4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 which is int now converted to short</w:t>
      </w:r>
      <w:r>
        <w:rPr>
          <w:rFonts w:ascii="inter-regular" w:hAnsi="inter-regular"/>
          <w:color w:val="000000"/>
          <w:bdr w:val="none" w:sz="0" w:space="0" w:color="auto" w:frame="1"/>
        </w:rPr>
        <w:t>  </w:t>
      </w:r>
    </w:p>
    <w:p w:rsidR="00FD5749" w:rsidRDefault="00FD5749" w:rsidP="00FD5749">
      <w:pPr>
        <w:numPr>
          <w:ilvl w:val="0"/>
          <w:numId w:val="4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pStyle w:val="alt"/>
        <w:numPr>
          <w:ilvl w:val="0"/>
          <w:numId w:val="4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20</w:t>
      </w: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D96281" w:rsidRDefault="00D96281" w:rsidP="00D96281">
      <w:pPr>
        <w:shd w:val="clear" w:color="auto" w:fill="000000"/>
        <w:textAlignment w:val="top"/>
        <w:rPr>
          <w:rFonts w:ascii="Roboto" w:hAnsi="Roboto"/>
          <w:color w:val="FFFFFF"/>
          <w:sz w:val="21"/>
          <w:szCs w:val="21"/>
          <w:lang w:val="en"/>
        </w:rPr>
      </w:pPr>
    </w:p>
    <w:p w:rsidR="00D96281" w:rsidRDefault="00D96281" w:rsidP="00D96281">
      <w:pPr>
        <w:rPr>
          <w:rFonts w:ascii="Times New Roman" w:hAnsi="Times New Roman"/>
        </w:rPr>
      </w:pPr>
      <w:r>
        <w:rPr>
          <w:noProof/>
        </w:rPr>
        <w:lastRenderedPageBreak/>
        <w:drawing>
          <wp:inline distT="0" distB="0" distL="0" distR="0">
            <wp:extent cx="5731510" cy="4514850"/>
            <wp:effectExtent l="0" t="0" r="0" b="0"/>
            <wp:docPr id="5337983" name="Picture 2"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ps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14850"/>
                    </a:xfrm>
                    <a:prstGeom prst="rect">
                      <a:avLst/>
                    </a:prstGeom>
                    <a:noFill/>
                    <a:ln>
                      <a:noFill/>
                    </a:ln>
                  </pic:spPr>
                </pic:pic>
              </a:graphicData>
            </a:graphic>
          </wp:inline>
        </w:drawing>
      </w:r>
    </w:p>
    <w:p w:rsidR="00D96281" w:rsidRDefault="00D96281" w:rsidP="00D96281">
      <w:pPr>
        <w:numPr>
          <w:ilvl w:val="0"/>
          <w:numId w:val="1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Simple for Loop</w:t>
      </w:r>
    </w:p>
    <w:p w:rsidR="00D96281" w:rsidRDefault="00D96281" w:rsidP="00D96281">
      <w:pPr>
        <w:numPr>
          <w:ilvl w:val="0"/>
          <w:numId w:val="16"/>
        </w:numPr>
        <w:shd w:val="clear" w:color="auto" w:fill="FFFFFF"/>
        <w:spacing w:before="60" w:after="100" w:afterAutospacing="1" w:line="375" w:lineRule="atLeast"/>
        <w:jc w:val="both"/>
        <w:rPr>
          <w:rFonts w:ascii="inter-regular" w:hAnsi="inter-regular"/>
          <w:color w:val="000000"/>
        </w:rPr>
      </w:pPr>
      <w:hyperlink r:id="rId18" w:history="1">
        <w:r>
          <w:rPr>
            <w:rStyle w:val="Hyperlink"/>
            <w:rFonts w:ascii="inter-regular" w:hAnsi="inter-regular"/>
            <w:color w:val="008000"/>
          </w:rPr>
          <w:t>For-each</w:t>
        </w:r>
      </w:hyperlink>
      <w:r>
        <w:rPr>
          <w:rFonts w:ascii="inter-regular" w:hAnsi="inter-regular"/>
          <w:color w:val="000000"/>
        </w:rPr>
        <w:t> or Enhanced for Loop</w:t>
      </w:r>
    </w:p>
    <w:p w:rsidR="00D96281" w:rsidRDefault="00D96281" w:rsidP="00D96281">
      <w:pPr>
        <w:numPr>
          <w:ilvl w:val="0"/>
          <w:numId w:val="16"/>
        </w:numPr>
        <w:shd w:val="clear" w:color="auto" w:fill="FFFFFF"/>
        <w:spacing w:before="60" w:after="100" w:afterAutospacing="1" w:line="375" w:lineRule="atLeast"/>
        <w:jc w:val="both"/>
        <w:rPr>
          <w:rFonts w:ascii="inter-regular" w:hAnsi="inter-regular"/>
          <w:color w:val="000000"/>
        </w:rPr>
      </w:pPr>
      <w:proofErr w:type="spellStart"/>
      <w:r>
        <w:rPr>
          <w:rFonts w:ascii="inter-regular" w:hAnsi="inter-regular"/>
          <w:color w:val="000000"/>
        </w:rPr>
        <w:t>Labeled</w:t>
      </w:r>
      <w:proofErr w:type="spellEnd"/>
      <w:r>
        <w:rPr>
          <w:rFonts w:ascii="inter-regular" w:hAnsi="inter-regular"/>
          <w:color w:val="000000"/>
        </w:rPr>
        <w:t xml:space="preserve"> for Loop</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Simple for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A simple for loop is the same as </w:t>
      </w:r>
      <w:hyperlink r:id="rId19" w:history="1">
        <w:r>
          <w:rPr>
            <w:rStyle w:val="Hyperlink"/>
            <w:rFonts w:ascii="inter-regular" w:hAnsi="inter-regular"/>
            <w:color w:val="008000"/>
          </w:rPr>
          <w:t>C</w:t>
        </w:r>
      </w:hyperlink>
      <w:r>
        <w:rPr>
          <w:rFonts w:ascii="inter-regular" w:hAnsi="inter-regular"/>
          <w:color w:val="333333"/>
        </w:rPr>
        <w:t>/</w:t>
      </w:r>
      <w:hyperlink r:id="rId20" w:history="1">
        <w:r>
          <w:rPr>
            <w:rStyle w:val="Hyperlink"/>
            <w:rFonts w:ascii="inter-regular" w:hAnsi="inter-regular"/>
            <w:color w:val="008000"/>
          </w:rPr>
          <w:t>C++</w:t>
        </w:r>
      </w:hyperlink>
      <w:r>
        <w:rPr>
          <w:rFonts w:ascii="inter-regular" w:hAnsi="inter-regular"/>
          <w:color w:val="333333"/>
        </w:rPr>
        <w:t>. We can initialize the </w:t>
      </w:r>
      <w:hyperlink r:id="rId21" w:history="1">
        <w:r>
          <w:rPr>
            <w:rStyle w:val="Hyperlink"/>
            <w:rFonts w:ascii="inter-regular" w:hAnsi="inter-regular"/>
            <w:color w:val="008000"/>
          </w:rPr>
          <w:t>variable</w:t>
        </w:r>
      </w:hyperlink>
      <w:r>
        <w:rPr>
          <w:rFonts w:ascii="inter-regular" w:hAnsi="inter-regular"/>
          <w:color w:val="333333"/>
        </w:rPr>
        <w:t>, check condition and increment/decrement value. It consists of four parts:</w:t>
      </w:r>
    </w:p>
    <w:p w:rsidR="00D96281" w:rsidRDefault="00D96281" w:rsidP="00D96281">
      <w:pPr>
        <w:numPr>
          <w:ilvl w:val="0"/>
          <w:numId w:val="1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Initialization</w:t>
      </w:r>
      <w:r>
        <w:rPr>
          <w:rFonts w:ascii="inter-regular" w:hAnsi="inter-regular"/>
          <w:color w:val="000000"/>
        </w:rPr>
        <w:t>: It is the initial condition which is executed once when the loop starts. Here, we can initialize the variable, or we can use an already initialized variable. It is an optional condition.</w:t>
      </w:r>
    </w:p>
    <w:p w:rsidR="00D96281" w:rsidRDefault="00D96281" w:rsidP="00D96281">
      <w:pPr>
        <w:numPr>
          <w:ilvl w:val="0"/>
          <w:numId w:val="1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Condition</w:t>
      </w:r>
      <w:r>
        <w:rPr>
          <w:rFonts w:ascii="inter-regular" w:hAnsi="inter-regular"/>
          <w:color w:val="000000"/>
        </w:rPr>
        <w:t xml:space="preserve">: It is the second condition which is executed each time to test the condition of the loop. It continues execution until the condition is false. It must return </w:t>
      </w:r>
      <w:proofErr w:type="spellStart"/>
      <w:r>
        <w:rPr>
          <w:rFonts w:ascii="inter-regular" w:hAnsi="inter-regular"/>
          <w:color w:val="000000"/>
        </w:rPr>
        <w:t>boolean</w:t>
      </w:r>
      <w:proofErr w:type="spellEnd"/>
      <w:r>
        <w:rPr>
          <w:rFonts w:ascii="inter-regular" w:hAnsi="inter-regular"/>
          <w:color w:val="000000"/>
        </w:rPr>
        <w:t xml:space="preserve"> value either true or false. It is an optional condition.</w:t>
      </w:r>
    </w:p>
    <w:p w:rsidR="00D96281" w:rsidRDefault="00D96281" w:rsidP="00D96281">
      <w:pPr>
        <w:numPr>
          <w:ilvl w:val="0"/>
          <w:numId w:val="1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Increment/Decrement</w:t>
      </w:r>
      <w:r>
        <w:rPr>
          <w:rFonts w:ascii="inter-regular" w:hAnsi="inter-regular"/>
          <w:color w:val="000000"/>
        </w:rPr>
        <w:t>: It increments or decrements the variable value. It is an optional condition.</w:t>
      </w:r>
    </w:p>
    <w:p w:rsidR="00D96281" w:rsidRDefault="00D96281" w:rsidP="00D96281">
      <w:pPr>
        <w:numPr>
          <w:ilvl w:val="0"/>
          <w:numId w:val="1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lastRenderedPageBreak/>
        <w:t>Statement</w:t>
      </w:r>
      <w:r>
        <w:rPr>
          <w:rFonts w:ascii="inter-regular" w:hAnsi="inter-regular"/>
          <w:color w:val="000000"/>
        </w:rPr>
        <w:t>: The statement of the loop is executed each time until the second condition is false.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rsidP="00D96281">
      <w:pPr>
        <w:pStyle w:val="alt"/>
        <w:numPr>
          <w:ilvl w:val="0"/>
          <w:numId w:val="18"/>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initialization; condition; increment/decrement){    </w:t>
      </w:r>
    </w:p>
    <w:p w:rsidR="00D96281" w:rsidRDefault="00D96281" w:rsidP="00D96281">
      <w:pPr>
        <w:numPr>
          <w:ilvl w:val="0"/>
          <w:numId w:val="18"/>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//statement or code to be executed  </w:t>
      </w:r>
      <w:r>
        <w:rPr>
          <w:rFonts w:ascii="inter-regular" w:hAnsi="inter-regular"/>
          <w:color w:val="000000"/>
          <w:bdr w:val="none" w:sz="0" w:space="0" w:color="auto" w:frame="1"/>
        </w:rPr>
        <w:t>  </w:t>
      </w:r>
    </w:p>
    <w:p w:rsidR="00D96281" w:rsidRDefault="00D96281" w:rsidP="00D96281">
      <w:pPr>
        <w:pStyle w:val="alt"/>
        <w:numPr>
          <w:ilvl w:val="0"/>
          <w:numId w:val="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Flowchart:</w:t>
      </w:r>
    </w:p>
    <w:p w:rsidR="00D96281" w:rsidRDefault="00D96281" w:rsidP="00D96281">
      <w:pPr>
        <w:rPr>
          <w:rFonts w:ascii="Times New Roman" w:hAnsi="Times New Roman"/>
        </w:rPr>
      </w:pPr>
      <w:r>
        <w:rPr>
          <w:noProof/>
        </w:rPr>
        <w:drawing>
          <wp:inline distT="0" distB="0" distL="0" distR="0">
            <wp:extent cx="3889375" cy="5237480"/>
            <wp:effectExtent l="0" t="0" r="0" b="1270"/>
            <wp:docPr id="1275354560" name="Picture 1"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 loop in java flowch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9375" cy="5237480"/>
                    </a:xfrm>
                    <a:prstGeom prst="rect">
                      <a:avLst/>
                    </a:prstGeom>
                    <a:noFill/>
                    <a:ln>
                      <a:noFill/>
                    </a:ln>
                  </pic:spPr>
                </pic:pic>
              </a:graphicData>
            </a:graphic>
          </wp:inline>
        </w:drawing>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ForExample.java</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example of for loop</w:t>
      </w:r>
      <w:r>
        <w:rPr>
          <w:rFonts w:ascii="inter-regular" w:hAnsi="inter-regular"/>
          <w:color w:val="000000"/>
          <w:bdr w:val="none" w:sz="0" w:space="0" w:color="auto" w:frame="1"/>
        </w:rPr>
        <w:t>  </w:t>
      </w:r>
    </w:p>
    <w:p w:rsidR="00D96281" w:rsidRDefault="00D96281" w:rsidP="00D96281">
      <w:pPr>
        <w:numPr>
          <w:ilvl w:val="0"/>
          <w:numId w:val="1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//which prints table of 1</w:t>
      </w:r>
      <w:r>
        <w:rPr>
          <w:rFonts w:ascii="inter-regular" w:hAnsi="inter-regular"/>
          <w:color w:val="000000"/>
          <w:bdr w:val="none" w:sz="0" w:space="0" w:color="auto" w:frame="1"/>
        </w:rPr>
        <w:t>  </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ForExample</w:t>
      </w:r>
      <w:proofErr w:type="spellEnd"/>
      <w:r>
        <w:rPr>
          <w:rFonts w:ascii="inter-regular" w:hAnsi="inter-regular"/>
          <w:color w:val="000000"/>
          <w:bdr w:val="none" w:sz="0" w:space="0" w:color="auto" w:frame="1"/>
        </w:rPr>
        <w:t> {  </w:t>
      </w:r>
    </w:p>
    <w:p w:rsidR="00D96281" w:rsidRDefault="00D96281" w:rsidP="00D96281">
      <w:pPr>
        <w:numPr>
          <w:ilvl w:val="0"/>
          <w:numId w:val="1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//Code of Java for loop</w:t>
      </w:r>
      <w:r>
        <w:rPr>
          <w:rFonts w:ascii="inter-regular" w:hAnsi="inter-regular"/>
          <w:color w:val="000000"/>
          <w:bdr w:val="none" w:sz="0" w:space="0" w:color="auto" w:frame="1"/>
        </w:rPr>
        <w:t>  </w:t>
      </w:r>
    </w:p>
    <w:p w:rsidR="00D96281" w:rsidRDefault="00D96281" w:rsidP="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;i++){  </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D96281" w:rsidRDefault="00D96281" w:rsidP="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spacing w:line="240" w:lineRule="auto"/>
        <w:rPr>
          <w:rFonts w:ascii="Times New Roman" w:hAnsi="Times New Roman"/>
        </w:rPr>
      </w:pPr>
      <w:hyperlink r:id="rId23" w:tgtFrame="_blank" w:history="1">
        <w:r>
          <w:rPr>
            <w:rStyle w:val="Hyperlink"/>
            <w:rFonts w:ascii="Verdana" w:hAnsi="Verdana"/>
            <w:b/>
            <w:bCs/>
            <w:color w:val="FFFFFF"/>
            <w:sz w:val="20"/>
            <w:szCs w:val="20"/>
            <w:shd w:val="clear" w:color="auto" w:fill="4CAF50"/>
          </w:rPr>
          <w:t>Test it Now</w:t>
        </w:r>
      </w:hyperlink>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w:t>
      </w:r>
    </w:p>
    <w:p w:rsidR="00D96281" w:rsidRDefault="00D96281" w:rsidP="00D96281">
      <w:pPr>
        <w:pStyle w:val="HTMLPreformatted"/>
        <w:shd w:val="clear" w:color="auto" w:fill="EEEEEE"/>
        <w:jc w:val="both"/>
        <w:rPr>
          <w:color w:val="535559"/>
        </w:rPr>
      </w:pPr>
      <w:r>
        <w:rPr>
          <w:color w:val="535559"/>
        </w:rPr>
        <w:t>2</w:t>
      </w:r>
    </w:p>
    <w:p w:rsidR="00D96281" w:rsidRDefault="00D96281" w:rsidP="00D96281">
      <w:pPr>
        <w:pStyle w:val="HTMLPreformatted"/>
        <w:shd w:val="clear" w:color="auto" w:fill="EEEEEE"/>
        <w:jc w:val="both"/>
        <w:rPr>
          <w:color w:val="535559"/>
        </w:rPr>
      </w:pPr>
      <w:r>
        <w:rPr>
          <w:color w:val="535559"/>
        </w:rPr>
        <w:t>3</w:t>
      </w:r>
    </w:p>
    <w:p w:rsidR="00D96281" w:rsidRDefault="00D96281" w:rsidP="00D96281">
      <w:pPr>
        <w:pStyle w:val="HTMLPreformatted"/>
        <w:shd w:val="clear" w:color="auto" w:fill="EEEEEE"/>
        <w:jc w:val="both"/>
        <w:rPr>
          <w:color w:val="535559"/>
        </w:rPr>
      </w:pPr>
      <w:r>
        <w:rPr>
          <w:color w:val="535559"/>
        </w:rPr>
        <w:t>4</w:t>
      </w:r>
    </w:p>
    <w:p w:rsidR="00D96281" w:rsidRDefault="00D96281" w:rsidP="00D96281">
      <w:pPr>
        <w:pStyle w:val="HTMLPreformatted"/>
        <w:shd w:val="clear" w:color="auto" w:fill="EEEEEE"/>
        <w:jc w:val="both"/>
        <w:rPr>
          <w:color w:val="535559"/>
        </w:rPr>
      </w:pPr>
      <w:r>
        <w:rPr>
          <w:color w:val="535559"/>
        </w:rPr>
        <w:t>5</w:t>
      </w:r>
    </w:p>
    <w:p w:rsidR="00D96281" w:rsidRDefault="00D96281" w:rsidP="00D96281">
      <w:pPr>
        <w:pStyle w:val="HTMLPreformatted"/>
        <w:shd w:val="clear" w:color="auto" w:fill="EEEEEE"/>
        <w:jc w:val="both"/>
        <w:rPr>
          <w:color w:val="535559"/>
        </w:rPr>
      </w:pPr>
      <w:r>
        <w:rPr>
          <w:color w:val="535559"/>
        </w:rPr>
        <w:t>6</w:t>
      </w:r>
    </w:p>
    <w:p w:rsidR="00D96281" w:rsidRDefault="00D96281" w:rsidP="00D96281">
      <w:pPr>
        <w:pStyle w:val="HTMLPreformatted"/>
        <w:shd w:val="clear" w:color="auto" w:fill="EEEEEE"/>
        <w:jc w:val="both"/>
        <w:rPr>
          <w:color w:val="535559"/>
        </w:rPr>
      </w:pPr>
      <w:r>
        <w:rPr>
          <w:color w:val="535559"/>
        </w:rPr>
        <w:t>7</w:t>
      </w:r>
    </w:p>
    <w:p w:rsidR="00D96281" w:rsidRDefault="00D96281" w:rsidP="00D96281">
      <w:pPr>
        <w:pStyle w:val="HTMLPreformatted"/>
        <w:shd w:val="clear" w:color="auto" w:fill="EEEEEE"/>
        <w:jc w:val="both"/>
        <w:rPr>
          <w:color w:val="535559"/>
        </w:rPr>
      </w:pPr>
      <w:r>
        <w:rPr>
          <w:color w:val="535559"/>
        </w:rPr>
        <w:t>8</w:t>
      </w:r>
    </w:p>
    <w:p w:rsidR="00D96281" w:rsidRDefault="00D96281" w:rsidP="00D96281">
      <w:pPr>
        <w:pStyle w:val="HTMLPreformatted"/>
        <w:shd w:val="clear" w:color="auto" w:fill="EEEEEE"/>
        <w:jc w:val="both"/>
        <w:rPr>
          <w:color w:val="535559"/>
        </w:rPr>
      </w:pPr>
      <w:r>
        <w:rPr>
          <w:color w:val="535559"/>
        </w:rPr>
        <w:t>9</w:t>
      </w:r>
    </w:p>
    <w:p w:rsidR="00D96281" w:rsidRDefault="00D96281" w:rsidP="00D96281">
      <w:pPr>
        <w:pStyle w:val="HTMLPreformatted"/>
        <w:shd w:val="clear" w:color="auto" w:fill="EEEEEE"/>
        <w:jc w:val="both"/>
        <w:rPr>
          <w:color w:val="535559"/>
        </w:rPr>
      </w:pPr>
      <w:r>
        <w:rPr>
          <w:color w:val="535559"/>
        </w:rPr>
        <w:t>10</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Nested for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 xml:space="preserve">If we have a for loop inside </w:t>
      </w:r>
      <w:proofErr w:type="gramStart"/>
      <w:r>
        <w:rPr>
          <w:rFonts w:ascii="inter-regular" w:hAnsi="inter-regular"/>
          <w:color w:val="333333"/>
        </w:rPr>
        <w:t>the another</w:t>
      </w:r>
      <w:proofErr w:type="gramEnd"/>
      <w:r>
        <w:rPr>
          <w:rFonts w:ascii="inter-regular" w:hAnsi="inter-regular"/>
          <w:color w:val="333333"/>
        </w:rPr>
        <w:t xml:space="preserve"> loop, it is known as nested for loop. The inner loop executes completely whenever outer loop executes.</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NestedForExample.java</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NestedForExample</w:t>
      </w:r>
      <w:proofErr w:type="spellEnd"/>
      <w:r>
        <w:rPr>
          <w:rFonts w:ascii="inter-regular" w:hAnsi="inter-regular"/>
          <w:color w:val="000000"/>
          <w:bdr w:val="none" w:sz="0" w:space="0" w:color="auto" w:frame="1"/>
        </w:rPr>
        <w:t> {  </w:t>
      </w:r>
    </w:p>
    <w:p w:rsidR="00D96281" w:rsidRDefault="00D96281" w:rsidP="00D96281">
      <w:pPr>
        <w:numPr>
          <w:ilvl w:val="0"/>
          <w:numId w:val="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//loop of </w:t>
      </w:r>
      <w:proofErr w:type="spellStart"/>
      <w:r>
        <w:rPr>
          <w:rStyle w:val="comment"/>
          <w:rFonts w:ascii="inter-regular" w:hAnsi="inter-regular"/>
          <w:color w:val="008200"/>
          <w:bdr w:val="none" w:sz="0" w:space="0" w:color="auto" w:frame="1"/>
        </w:rPr>
        <w:t>i</w:t>
      </w:r>
      <w:proofErr w:type="spellEnd"/>
      <w:r>
        <w:rPr>
          <w:rFonts w:ascii="inter-regular" w:hAnsi="inter-regular"/>
          <w:color w:val="000000"/>
          <w:bdr w:val="none" w:sz="0" w:space="0" w:color="auto" w:frame="1"/>
        </w:rPr>
        <w:t>  </w:t>
      </w:r>
    </w:p>
    <w:p w:rsidR="00D96281" w:rsidRDefault="00D96281" w:rsidP="00D96281">
      <w:pPr>
        <w:numPr>
          <w:ilvl w:val="0"/>
          <w:numId w:val="20"/>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//loop of j</w:t>
      </w:r>
      <w:r>
        <w:rPr>
          <w:rFonts w:ascii="inter-regular" w:hAnsi="inter-regular"/>
          <w:color w:val="000000"/>
          <w:bdr w:val="none" w:sz="0" w:space="0" w:color="auto" w:frame="1"/>
        </w:rPr>
        <w:t>  </w:t>
      </w:r>
    </w:p>
    <w:p w:rsidR="00D96281" w:rsidRDefault="00D96281" w:rsidP="00D96281">
      <w:pPr>
        <w:numPr>
          <w:ilvl w:val="0"/>
          <w:numId w:val="20"/>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rsidP="00D96281">
      <w:pPr>
        <w:numPr>
          <w:ilvl w:val="0"/>
          <w:numId w:val="20"/>
        </w:numPr>
        <w:spacing w:after="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w:t>
      </w:r>
      <w:proofErr w:type="spellStart"/>
      <w:r>
        <w:rPr>
          <w:rStyle w:val="comment"/>
          <w:rFonts w:ascii="inter-regular" w:hAnsi="inter-regular"/>
          <w:color w:val="008200"/>
          <w:bdr w:val="none" w:sz="0" w:space="0" w:color="auto" w:frame="1"/>
        </w:rPr>
        <w:t>i</w:t>
      </w:r>
      <w:proofErr w:type="spellEnd"/>
      <w:r>
        <w:rPr>
          <w:rFonts w:ascii="inter-regular" w:hAnsi="inter-regular"/>
          <w:color w:val="000000"/>
          <w:bdr w:val="none" w:sz="0" w:space="0" w:color="auto" w:frame="1"/>
        </w:rPr>
        <w:t>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j</w:t>
      </w:r>
      <w:r>
        <w:rPr>
          <w:rFonts w:ascii="inter-regular" w:hAnsi="inter-regular"/>
          <w:color w:val="000000"/>
          <w:bdr w:val="none" w:sz="0" w:space="0" w:color="auto" w:frame="1"/>
        </w:rPr>
        <w:t>  </w:t>
      </w:r>
    </w:p>
    <w:p w:rsidR="00D96281" w:rsidRDefault="00D96281" w:rsidP="00D96281">
      <w:pPr>
        <w:numPr>
          <w:ilvl w:val="0"/>
          <w:numId w:val="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Output:</w:t>
      </w:r>
    </w:p>
    <w:p w:rsidR="00D96281" w:rsidRDefault="00D96281" w:rsidP="00D96281">
      <w:pPr>
        <w:pStyle w:val="HTMLPreformatted"/>
        <w:shd w:val="clear" w:color="auto" w:fill="EEEEEE"/>
        <w:jc w:val="both"/>
        <w:rPr>
          <w:color w:val="535559"/>
        </w:rPr>
      </w:pPr>
      <w:r>
        <w:rPr>
          <w:color w:val="535559"/>
        </w:rPr>
        <w:t>1 1</w:t>
      </w:r>
    </w:p>
    <w:p w:rsidR="00D96281" w:rsidRDefault="00D96281" w:rsidP="00D96281">
      <w:pPr>
        <w:pStyle w:val="HTMLPreformatted"/>
        <w:shd w:val="clear" w:color="auto" w:fill="EEEEEE"/>
        <w:jc w:val="both"/>
        <w:rPr>
          <w:color w:val="535559"/>
        </w:rPr>
      </w:pPr>
      <w:r>
        <w:rPr>
          <w:color w:val="535559"/>
        </w:rPr>
        <w:t>1 2</w:t>
      </w:r>
    </w:p>
    <w:p w:rsidR="00D96281" w:rsidRDefault="00D96281" w:rsidP="00D96281">
      <w:pPr>
        <w:pStyle w:val="HTMLPreformatted"/>
        <w:shd w:val="clear" w:color="auto" w:fill="EEEEEE"/>
        <w:jc w:val="both"/>
        <w:rPr>
          <w:color w:val="535559"/>
        </w:rPr>
      </w:pPr>
      <w:r>
        <w:rPr>
          <w:color w:val="535559"/>
        </w:rPr>
        <w:t>1 3</w:t>
      </w:r>
    </w:p>
    <w:p w:rsidR="00D96281" w:rsidRDefault="00D96281" w:rsidP="00D96281">
      <w:pPr>
        <w:pStyle w:val="HTMLPreformatted"/>
        <w:shd w:val="clear" w:color="auto" w:fill="EEEEEE"/>
        <w:jc w:val="both"/>
        <w:rPr>
          <w:color w:val="535559"/>
        </w:rPr>
      </w:pPr>
      <w:r>
        <w:rPr>
          <w:color w:val="535559"/>
        </w:rPr>
        <w:t>2 1</w:t>
      </w:r>
    </w:p>
    <w:p w:rsidR="00D96281" w:rsidRDefault="00D96281" w:rsidP="00D96281">
      <w:pPr>
        <w:pStyle w:val="HTMLPreformatted"/>
        <w:shd w:val="clear" w:color="auto" w:fill="EEEEEE"/>
        <w:jc w:val="both"/>
        <w:rPr>
          <w:color w:val="535559"/>
        </w:rPr>
      </w:pPr>
      <w:r>
        <w:rPr>
          <w:color w:val="535559"/>
        </w:rPr>
        <w:t>2 2</w:t>
      </w:r>
    </w:p>
    <w:p w:rsidR="00D96281" w:rsidRDefault="00D96281" w:rsidP="00D96281">
      <w:pPr>
        <w:pStyle w:val="HTMLPreformatted"/>
        <w:shd w:val="clear" w:color="auto" w:fill="EEEEEE"/>
        <w:jc w:val="both"/>
        <w:rPr>
          <w:color w:val="535559"/>
        </w:rPr>
      </w:pPr>
      <w:r>
        <w:rPr>
          <w:color w:val="535559"/>
        </w:rPr>
        <w:t>2 3</w:t>
      </w:r>
    </w:p>
    <w:p w:rsidR="00D96281" w:rsidRDefault="00D96281" w:rsidP="00D96281">
      <w:pPr>
        <w:pStyle w:val="HTMLPreformatted"/>
        <w:shd w:val="clear" w:color="auto" w:fill="EEEEEE"/>
        <w:jc w:val="both"/>
        <w:rPr>
          <w:color w:val="535559"/>
        </w:rPr>
      </w:pPr>
      <w:r>
        <w:rPr>
          <w:color w:val="535559"/>
        </w:rPr>
        <w:t>3 1</w:t>
      </w:r>
    </w:p>
    <w:p w:rsidR="00D96281" w:rsidRDefault="00D96281" w:rsidP="00D96281">
      <w:pPr>
        <w:pStyle w:val="HTMLPreformatted"/>
        <w:shd w:val="clear" w:color="auto" w:fill="EEEEEE"/>
        <w:jc w:val="both"/>
        <w:rPr>
          <w:color w:val="535559"/>
        </w:rPr>
      </w:pPr>
      <w:r>
        <w:rPr>
          <w:color w:val="535559"/>
        </w:rPr>
        <w:t>3 2</w:t>
      </w:r>
    </w:p>
    <w:p w:rsidR="00D96281" w:rsidRDefault="00D96281" w:rsidP="00D96281">
      <w:pPr>
        <w:pStyle w:val="HTMLPreformatted"/>
        <w:shd w:val="clear" w:color="auto" w:fill="EEEEEE"/>
        <w:jc w:val="both"/>
        <w:rPr>
          <w:color w:val="535559"/>
        </w:rPr>
      </w:pPr>
      <w:r>
        <w:rPr>
          <w:color w:val="535559"/>
        </w:rPr>
        <w:t>3 3</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 Example 1:</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PyramidExample.java</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PyramidExample</w:t>
      </w:r>
      <w:proofErr w:type="spellEnd"/>
      <w:r>
        <w:rPr>
          <w:rFonts w:ascii="inter-regular" w:hAnsi="inter-regular"/>
          <w:color w:val="000000"/>
          <w:bdr w:val="none" w:sz="0" w:space="0" w:color="auto" w:frame="1"/>
        </w:rPr>
        <w:t> {  </w:t>
      </w:r>
    </w:p>
    <w:p w:rsidR="00D96281" w:rsidRDefault="00D96281" w:rsidP="00D96281">
      <w:pPr>
        <w:numPr>
          <w:ilvl w:val="0"/>
          <w:numId w:val="2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;i++){  </w:t>
      </w:r>
    </w:p>
    <w:p w:rsidR="00D96281" w:rsidRDefault="00D96281" w:rsidP="00D96281">
      <w:pPr>
        <w:numPr>
          <w:ilvl w:val="0"/>
          <w:numId w:val="21"/>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proofErr w:type="spellStart"/>
      <w:r>
        <w:rPr>
          <w:rFonts w:ascii="inter-regular" w:hAnsi="inter-regular"/>
          <w:color w:val="000000"/>
          <w:bdr w:val="none" w:sz="0" w:space="0" w:color="auto" w:frame="1"/>
        </w:rPr>
        <w:t>i;j</w:t>
      </w:r>
      <w:proofErr w:type="spellEnd"/>
      <w:r>
        <w:rPr>
          <w:rFonts w:ascii="inter-regular" w:hAnsi="inter-regular"/>
          <w:color w:val="000000"/>
          <w:bdr w:val="none" w:sz="0" w:space="0" w:color="auto" w:frame="1"/>
        </w:rPr>
        <w:t>++){  </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D96281" w:rsidRDefault="00D96281" w:rsidP="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D96281" w:rsidRDefault="00D96281" w:rsidP="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 xml:space="preserve">* </w:t>
      </w:r>
    </w:p>
    <w:p w:rsidR="00D96281" w:rsidRDefault="00D96281" w:rsidP="00D96281">
      <w:pPr>
        <w:pStyle w:val="HTMLPreformatted"/>
        <w:shd w:val="clear" w:color="auto" w:fill="EEEEEE"/>
        <w:jc w:val="both"/>
        <w:rPr>
          <w:color w:val="535559"/>
        </w:rPr>
      </w:pPr>
      <w:r>
        <w:rPr>
          <w:color w:val="535559"/>
        </w:rPr>
        <w:t xml:space="preserve">* * </w:t>
      </w:r>
    </w:p>
    <w:p w:rsidR="00D96281" w:rsidRDefault="00D96281" w:rsidP="00D96281">
      <w:pPr>
        <w:pStyle w:val="HTMLPreformatted"/>
        <w:shd w:val="clear" w:color="auto" w:fill="EEEEEE"/>
        <w:jc w:val="both"/>
        <w:rPr>
          <w:color w:val="535559"/>
        </w:rPr>
      </w:pPr>
      <w:r>
        <w:rPr>
          <w:color w:val="535559"/>
        </w:rPr>
        <w:t xml:space="preserve">* * * </w:t>
      </w:r>
    </w:p>
    <w:p w:rsidR="00D96281" w:rsidRDefault="00D96281" w:rsidP="00D96281">
      <w:pPr>
        <w:pStyle w:val="HTMLPreformatted"/>
        <w:shd w:val="clear" w:color="auto" w:fill="EEEEEE"/>
        <w:jc w:val="both"/>
        <w:rPr>
          <w:color w:val="535559"/>
        </w:rPr>
      </w:pPr>
      <w:r>
        <w:rPr>
          <w:color w:val="535559"/>
        </w:rPr>
        <w:t xml:space="preserve">* * * * </w:t>
      </w:r>
    </w:p>
    <w:p w:rsidR="00D96281" w:rsidRDefault="00D96281" w:rsidP="00D96281">
      <w:pPr>
        <w:pStyle w:val="HTMLPreformatted"/>
        <w:shd w:val="clear" w:color="auto" w:fill="EEEEEE"/>
        <w:jc w:val="both"/>
        <w:rPr>
          <w:color w:val="535559"/>
        </w:rPr>
      </w:pPr>
      <w:r>
        <w:rPr>
          <w:color w:val="535559"/>
        </w:rPr>
        <w:t xml:space="preserve">* * * * *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 Example 2:</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PyramidExample2.java</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PyramidExample2 {  </w:t>
      </w:r>
    </w:p>
    <w:p w:rsidR="00D96281" w:rsidRDefault="00D96281" w:rsidP="00D96281">
      <w:pPr>
        <w:numPr>
          <w:ilvl w:val="0"/>
          <w:numId w:val="2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term=</w:t>
      </w:r>
      <w:r>
        <w:rPr>
          <w:rStyle w:val="number"/>
          <w:rFonts w:ascii="inter-regular" w:hAnsi="inter-regular"/>
          <w:color w:val="C00000"/>
          <w:bdr w:val="none" w:sz="0" w:space="0" w:color="auto" w:frame="1"/>
        </w:rPr>
        <w:t>6</w:t>
      </w:r>
      <w:r>
        <w:rPr>
          <w:rFonts w:ascii="inter-regular" w:hAnsi="inter-regular"/>
          <w:color w:val="000000"/>
          <w:bdr w:val="none" w:sz="0" w:space="0" w:color="auto" w:frame="1"/>
        </w:rPr>
        <w:t>;  </w:t>
      </w:r>
    </w:p>
    <w:p w:rsidR="00D96281" w:rsidRDefault="00D96281" w:rsidP="00D96281">
      <w:pPr>
        <w:numPr>
          <w:ilvl w:val="0"/>
          <w:numId w:val="22"/>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term;i</w:t>
      </w:r>
      <w:proofErr w:type="spellEnd"/>
      <w:r>
        <w:rPr>
          <w:rFonts w:ascii="inter-regular" w:hAnsi="inter-regular"/>
          <w:color w:val="000000"/>
          <w:bdr w:val="none" w:sz="0" w:space="0" w:color="auto" w:frame="1"/>
        </w:rPr>
        <w:t>++){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proofErr w:type="spellStart"/>
      <w:r>
        <w:rPr>
          <w:rFonts w:ascii="inter-regular" w:hAnsi="inter-regular"/>
          <w:color w:val="000000"/>
          <w:bdr w:val="none" w:sz="0" w:space="0" w:color="auto" w:frame="1"/>
        </w:rPr>
        <w:t>term;j</w:t>
      </w:r>
      <w:proofErr w:type="spellEnd"/>
      <w:r>
        <w:rPr>
          <w:rFonts w:ascii="inter-regular" w:hAnsi="inter-regular"/>
          <w:color w:val="000000"/>
          <w:bdr w:val="none" w:sz="0" w:space="0" w:color="auto" w:frame="1"/>
        </w:rPr>
        <w:t>&gt;=</w:t>
      </w:r>
      <w:proofErr w:type="spellStart"/>
      <w:r>
        <w:rPr>
          <w:rFonts w:ascii="inter-regular" w:hAnsi="inter-regular"/>
          <w:color w:val="000000"/>
          <w:bdr w:val="none" w:sz="0" w:space="0" w:color="auto" w:frame="1"/>
        </w:rPr>
        <w:t>i;j</w:t>
      </w:r>
      <w:proofErr w:type="spellEnd"/>
      <w:r>
        <w:rPr>
          <w:rFonts w:ascii="inter-regular" w:hAnsi="inter-regular"/>
          <w:color w:val="000000"/>
          <w:bdr w:val="none" w:sz="0" w:space="0" w:color="auto" w:frame="1"/>
        </w:rPr>
        <w:t>--){  </w:t>
      </w:r>
    </w:p>
    <w:p w:rsidR="00D96281" w:rsidRDefault="00D96281" w:rsidP="00D96281">
      <w:pPr>
        <w:numPr>
          <w:ilvl w:val="0"/>
          <w:numId w:val="2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96281" w:rsidRDefault="00D96281" w:rsidP="00D96281">
      <w:pPr>
        <w:numPr>
          <w:ilvl w:val="0"/>
          <w:numId w:val="2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2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 xml:space="preserve">* * * * * * </w:t>
      </w:r>
    </w:p>
    <w:p w:rsidR="00D96281" w:rsidRDefault="00D96281" w:rsidP="00D96281">
      <w:pPr>
        <w:pStyle w:val="HTMLPreformatted"/>
        <w:shd w:val="clear" w:color="auto" w:fill="EEEEEE"/>
        <w:jc w:val="both"/>
        <w:rPr>
          <w:color w:val="535559"/>
        </w:rPr>
      </w:pPr>
      <w:r>
        <w:rPr>
          <w:color w:val="535559"/>
        </w:rPr>
        <w:t xml:space="preserve">* * * * * </w:t>
      </w:r>
    </w:p>
    <w:p w:rsidR="00D96281" w:rsidRDefault="00D96281" w:rsidP="00D96281">
      <w:pPr>
        <w:pStyle w:val="HTMLPreformatted"/>
        <w:shd w:val="clear" w:color="auto" w:fill="EEEEEE"/>
        <w:jc w:val="both"/>
        <w:rPr>
          <w:color w:val="535559"/>
        </w:rPr>
      </w:pPr>
      <w:r>
        <w:rPr>
          <w:color w:val="535559"/>
        </w:rPr>
        <w:t xml:space="preserve">* * * * </w:t>
      </w:r>
    </w:p>
    <w:p w:rsidR="00D96281" w:rsidRDefault="00D96281" w:rsidP="00D96281">
      <w:pPr>
        <w:pStyle w:val="HTMLPreformatted"/>
        <w:shd w:val="clear" w:color="auto" w:fill="EEEEEE"/>
        <w:jc w:val="both"/>
        <w:rPr>
          <w:color w:val="535559"/>
        </w:rPr>
      </w:pPr>
      <w:r>
        <w:rPr>
          <w:color w:val="535559"/>
        </w:rPr>
        <w:t xml:space="preserve">* * * </w:t>
      </w:r>
    </w:p>
    <w:p w:rsidR="00D96281" w:rsidRDefault="00D96281" w:rsidP="00D96281">
      <w:pPr>
        <w:pStyle w:val="HTMLPreformatted"/>
        <w:shd w:val="clear" w:color="auto" w:fill="EEEEEE"/>
        <w:jc w:val="both"/>
        <w:rPr>
          <w:color w:val="535559"/>
        </w:rPr>
      </w:pPr>
      <w:r>
        <w:rPr>
          <w:color w:val="535559"/>
        </w:rPr>
        <w:t xml:space="preserve">* * </w:t>
      </w:r>
    </w:p>
    <w:p w:rsidR="00D96281" w:rsidRDefault="00D96281" w:rsidP="00D96281">
      <w:pPr>
        <w:pStyle w:val="HTMLPreformatted"/>
        <w:shd w:val="clear" w:color="auto" w:fill="EEEEEE"/>
        <w:jc w:val="both"/>
        <w:rPr>
          <w:color w:val="535559"/>
        </w:rPr>
      </w:pPr>
      <w:r>
        <w:rPr>
          <w:color w:val="535559"/>
        </w:rPr>
        <w:t xml:space="preserve">*  </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for-each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The for-each loop is used to traverse array or collection in Java. It is easier to use than simple for loop because we don't need to increment value and use subscript notation.</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It works on the basis of elements and not the index. It returns element one by one in the defined variable.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rsidP="00D96281">
      <w:pPr>
        <w:pStyle w:val="alt"/>
        <w:numPr>
          <w:ilvl w:val="0"/>
          <w:numId w:val="23"/>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data_type</w:t>
      </w:r>
      <w:proofErr w:type="spellEnd"/>
      <w:r>
        <w:rPr>
          <w:rFonts w:ascii="inter-regular" w:hAnsi="inter-regular"/>
          <w:color w:val="000000"/>
          <w:bdr w:val="none" w:sz="0" w:space="0" w:color="auto" w:frame="1"/>
        </w:rPr>
        <w:t> variable : </w:t>
      </w:r>
      <w:proofErr w:type="spellStart"/>
      <w:r>
        <w:rPr>
          <w:rFonts w:ascii="inter-regular" w:hAnsi="inter-regular"/>
          <w:color w:val="000000"/>
          <w:bdr w:val="none" w:sz="0" w:space="0" w:color="auto" w:frame="1"/>
        </w:rPr>
        <w:t>array_name</w:t>
      </w:r>
      <w:proofErr w:type="spellEnd"/>
      <w:r>
        <w:rPr>
          <w:rFonts w:ascii="inter-regular" w:hAnsi="inter-regular"/>
          <w:color w:val="000000"/>
          <w:bdr w:val="none" w:sz="0" w:space="0" w:color="auto" w:frame="1"/>
        </w:rPr>
        <w:t>){    </w:t>
      </w:r>
    </w:p>
    <w:p w:rsidR="00D96281" w:rsidRDefault="00D96281" w:rsidP="00D96281">
      <w:pPr>
        <w:numPr>
          <w:ilvl w:val="0"/>
          <w:numId w:val="2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D96281" w:rsidRDefault="00D96281" w:rsidP="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ForEachExample.java</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For-each loop example which prints the</w:t>
      </w:r>
      <w:r>
        <w:rPr>
          <w:rFonts w:ascii="inter-regular" w:hAnsi="inter-regular"/>
          <w:color w:val="000000"/>
          <w:bdr w:val="none" w:sz="0" w:space="0" w:color="auto" w:frame="1"/>
        </w:rPr>
        <w:t>  </w:t>
      </w:r>
    </w:p>
    <w:p w:rsidR="00D96281" w:rsidRDefault="00D96281" w:rsidP="00D96281">
      <w:pPr>
        <w:numPr>
          <w:ilvl w:val="0"/>
          <w:numId w:val="2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//elements of the array</w:t>
      </w:r>
      <w:r>
        <w:rPr>
          <w:rFonts w:ascii="inter-regular" w:hAnsi="inter-regular"/>
          <w:color w:val="000000"/>
          <w:bdr w:val="none" w:sz="0" w:space="0" w:color="auto" w:frame="1"/>
        </w:rPr>
        <w:t>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ForEachExample</w:t>
      </w:r>
      <w:proofErr w:type="spellEnd"/>
      <w:r>
        <w:rPr>
          <w:rFonts w:ascii="inter-regular" w:hAnsi="inter-regular"/>
          <w:color w:val="000000"/>
          <w:bdr w:val="none" w:sz="0" w:space="0" w:color="auto" w:frame="1"/>
        </w:rPr>
        <w:t> {  </w:t>
      </w:r>
    </w:p>
    <w:p w:rsidR="00D96281" w:rsidRDefault="00D96281" w:rsidP="00D96281">
      <w:pPr>
        <w:numPr>
          <w:ilvl w:val="0"/>
          <w:numId w:val="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//Declaring an array</w:t>
      </w:r>
      <w:r>
        <w:rPr>
          <w:rFonts w:ascii="inter-regular" w:hAnsi="inter-regular"/>
          <w:color w:val="000000"/>
          <w:bdr w:val="none" w:sz="0" w:space="0" w:color="auto" w:frame="1"/>
        </w:rPr>
        <w:t>  </w:t>
      </w:r>
    </w:p>
    <w:p w:rsidR="00D96281" w:rsidRDefault="00D96281" w:rsidP="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56</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78</w:t>
      </w:r>
      <w:r>
        <w:rPr>
          <w:rFonts w:ascii="inter-regular" w:hAnsi="inter-regular"/>
          <w:color w:val="000000"/>
          <w:bdr w:val="none" w:sz="0" w:space="0" w:color="auto" w:frame="1"/>
        </w:rPr>
        <w:t>};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//Printing array using for-each loop</w:t>
      </w:r>
      <w:r>
        <w:rPr>
          <w:rFonts w:ascii="inter-regular" w:hAnsi="inter-regular"/>
          <w:color w:val="000000"/>
          <w:bdr w:val="none" w:sz="0" w:space="0" w:color="auto" w:frame="1"/>
        </w:rPr>
        <w:t>  </w:t>
      </w:r>
    </w:p>
    <w:p w:rsidR="00D96281" w:rsidRDefault="00D96281" w:rsidP="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i:arr){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D96281" w:rsidRDefault="00D96281" w:rsidP="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96281" w:rsidRDefault="00D96281" w:rsidP="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spacing w:line="240" w:lineRule="auto"/>
        <w:rPr>
          <w:rFonts w:ascii="Times New Roman" w:hAnsi="Times New Roman"/>
        </w:rPr>
      </w:pPr>
      <w:hyperlink r:id="rId24" w:tgtFrame="_blank" w:history="1">
        <w:r>
          <w:rPr>
            <w:rStyle w:val="Hyperlink"/>
            <w:rFonts w:ascii="Verdana" w:hAnsi="Verdana"/>
            <w:b/>
            <w:bCs/>
            <w:color w:val="FFFFFF"/>
            <w:sz w:val="20"/>
            <w:szCs w:val="20"/>
            <w:shd w:val="clear" w:color="auto" w:fill="4CAF50"/>
          </w:rPr>
          <w:t>Test it Now</w:t>
        </w:r>
      </w:hyperlink>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12</w:t>
      </w:r>
    </w:p>
    <w:p w:rsidR="00D96281" w:rsidRDefault="00D96281" w:rsidP="00D96281">
      <w:pPr>
        <w:pStyle w:val="HTMLPreformatted"/>
        <w:shd w:val="clear" w:color="auto" w:fill="EEEEEE"/>
        <w:jc w:val="both"/>
        <w:rPr>
          <w:color w:val="535559"/>
        </w:rPr>
      </w:pPr>
      <w:r>
        <w:rPr>
          <w:color w:val="535559"/>
        </w:rPr>
        <w:t>23</w:t>
      </w:r>
    </w:p>
    <w:p w:rsidR="00D96281" w:rsidRDefault="00D96281" w:rsidP="00D96281">
      <w:pPr>
        <w:pStyle w:val="HTMLPreformatted"/>
        <w:shd w:val="clear" w:color="auto" w:fill="EEEEEE"/>
        <w:jc w:val="both"/>
        <w:rPr>
          <w:color w:val="535559"/>
        </w:rPr>
      </w:pPr>
      <w:r>
        <w:rPr>
          <w:color w:val="535559"/>
        </w:rPr>
        <w:t>44</w:t>
      </w:r>
    </w:p>
    <w:p w:rsidR="00D96281" w:rsidRDefault="00D96281" w:rsidP="00D96281">
      <w:pPr>
        <w:pStyle w:val="HTMLPreformatted"/>
        <w:shd w:val="clear" w:color="auto" w:fill="EEEEEE"/>
        <w:jc w:val="both"/>
        <w:rPr>
          <w:color w:val="535559"/>
        </w:rPr>
      </w:pPr>
      <w:r>
        <w:rPr>
          <w:color w:val="535559"/>
        </w:rPr>
        <w:t>56</w:t>
      </w:r>
    </w:p>
    <w:p w:rsidR="00D96281" w:rsidRDefault="00D96281" w:rsidP="00D96281">
      <w:pPr>
        <w:pStyle w:val="HTMLPreformatted"/>
        <w:shd w:val="clear" w:color="auto" w:fill="EEEEEE"/>
        <w:jc w:val="both"/>
        <w:rPr>
          <w:color w:val="535559"/>
        </w:rPr>
      </w:pPr>
      <w:r>
        <w:rPr>
          <w:color w:val="535559"/>
        </w:rPr>
        <w:t>78</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Java </w:t>
      </w:r>
      <w:proofErr w:type="spellStart"/>
      <w:r>
        <w:rPr>
          <w:rFonts w:ascii="Helvetica" w:hAnsi="Helvetica"/>
          <w:b w:val="0"/>
          <w:bCs w:val="0"/>
          <w:color w:val="610B38"/>
          <w:sz w:val="38"/>
          <w:szCs w:val="38"/>
        </w:rPr>
        <w:t>Labeled</w:t>
      </w:r>
      <w:proofErr w:type="spellEnd"/>
      <w:r>
        <w:rPr>
          <w:rFonts w:ascii="Helvetica" w:hAnsi="Helvetica"/>
          <w:b w:val="0"/>
          <w:bCs w:val="0"/>
          <w:color w:val="610B38"/>
          <w:sz w:val="38"/>
          <w:szCs w:val="38"/>
        </w:rPr>
        <w:t xml:space="preserve"> </w:t>
      </w:r>
      <w:proofErr w:type="gramStart"/>
      <w:r>
        <w:rPr>
          <w:rFonts w:ascii="Helvetica" w:hAnsi="Helvetica"/>
          <w:b w:val="0"/>
          <w:bCs w:val="0"/>
          <w:color w:val="610B38"/>
          <w:sz w:val="38"/>
          <w:szCs w:val="38"/>
        </w:rPr>
        <w:t>For</w:t>
      </w:r>
      <w:proofErr w:type="gramEnd"/>
      <w:r>
        <w:rPr>
          <w:rFonts w:ascii="Helvetica" w:hAnsi="Helvetica"/>
          <w:b w:val="0"/>
          <w:bCs w:val="0"/>
          <w:color w:val="610B38"/>
          <w:sz w:val="38"/>
          <w:szCs w:val="38"/>
        </w:rPr>
        <w:t xml:space="preserve">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We can have a name of each Java for loop. To do so, we use label before the for loop. It is useful while using the nested for loop as we can break/continue specific for loop.</w:t>
      </w:r>
    </w:p>
    <w:p w:rsidR="00D96281" w:rsidRDefault="00D96281" w:rsidP="00D9628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break and continue keywords breaks or continues the innermost for loop respectively.</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rsidP="00D96281">
      <w:pPr>
        <w:pStyle w:val="alt"/>
        <w:numPr>
          <w:ilvl w:val="0"/>
          <w:numId w:val="2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labelname</w:t>
      </w:r>
      <w:proofErr w:type="spellEnd"/>
      <w:r>
        <w:rPr>
          <w:rFonts w:ascii="inter-regular" w:hAnsi="inter-regular"/>
          <w:color w:val="000000"/>
          <w:bdr w:val="none" w:sz="0" w:space="0" w:color="auto" w:frame="1"/>
        </w:rPr>
        <w:t>:    </w:t>
      </w:r>
    </w:p>
    <w:p w:rsidR="00D96281" w:rsidRDefault="00D96281" w:rsidP="00D96281">
      <w:pPr>
        <w:numPr>
          <w:ilvl w:val="0"/>
          <w:numId w:val="25"/>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initialization; condition; increment/decrement){    </w:t>
      </w:r>
    </w:p>
    <w:p w:rsidR="00D96281" w:rsidRDefault="00D96281" w:rsidP="00D96281">
      <w:pPr>
        <w:pStyle w:val="alt"/>
        <w:numPr>
          <w:ilvl w:val="0"/>
          <w:numId w:val="2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D96281" w:rsidRDefault="00D96281" w:rsidP="00D96281">
      <w:pPr>
        <w:numPr>
          <w:ilvl w:val="0"/>
          <w:numId w:val="2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LabeledForExample.java</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 Java program to demonstrate the use of </w:t>
      </w:r>
      <w:proofErr w:type="spellStart"/>
      <w:r>
        <w:rPr>
          <w:rStyle w:val="comment"/>
          <w:rFonts w:ascii="inter-regular" w:hAnsi="inter-regular"/>
          <w:color w:val="008200"/>
          <w:bdr w:val="none" w:sz="0" w:space="0" w:color="auto" w:frame="1"/>
        </w:rPr>
        <w:t>labeled</w:t>
      </w:r>
      <w:proofErr w:type="spellEnd"/>
      <w:r>
        <w:rPr>
          <w:rStyle w:val="comment"/>
          <w:rFonts w:ascii="inter-regular" w:hAnsi="inter-regular"/>
          <w:color w:val="008200"/>
          <w:bdr w:val="none" w:sz="0" w:space="0" w:color="auto" w:frame="1"/>
        </w:rPr>
        <w:t> for loop</w:t>
      </w:r>
      <w:r>
        <w:rPr>
          <w:rFonts w:ascii="inter-regular" w:hAnsi="inter-regular"/>
          <w:color w:val="000000"/>
          <w:bdr w:val="none" w:sz="0" w:space="0" w:color="auto" w:frame="1"/>
        </w:rPr>
        <w:t>  </w:t>
      </w:r>
    </w:p>
    <w:p w:rsidR="00D96281" w:rsidRDefault="00D96281" w:rsidP="00D96281">
      <w:pPr>
        <w:numPr>
          <w:ilvl w:val="0"/>
          <w:numId w:val="2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LabeledForExample</w:t>
      </w:r>
      <w:proofErr w:type="spellEnd"/>
      <w:r>
        <w:rPr>
          <w:rFonts w:ascii="inter-regular" w:hAnsi="inter-regular"/>
          <w:color w:val="000000"/>
          <w:bdr w:val="none" w:sz="0" w:space="0" w:color="auto" w:frame="1"/>
        </w:rPr>
        <w:t> {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//Using Label for outer and for loop</w:t>
      </w:r>
      <w:r>
        <w:rPr>
          <w:rFonts w:ascii="inter-regular" w:hAnsi="inter-regular"/>
          <w:color w:val="000000"/>
          <w:bdr w:val="none" w:sz="0" w:space="0" w:color="auto" w:frame="1"/>
        </w:rPr>
        <w:t>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aa: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bb: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&amp;&amp;j==</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break</w:t>
      </w:r>
      <w:r>
        <w:rPr>
          <w:rFonts w:ascii="inter-regular" w:hAnsi="inter-regular"/>
          <w:color w:val="000000"/>
          <w:bdr w:val="none" w:sz="0" w:space="0" w:color="auto" w:frame="1"/>
        </w:rPr>
        <w:t> aa;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1 1</w:t>
      </w:r>
    </w:p>
    <w:p w:rsidR="00D96281" w:rsidRDefault="00D96281" w:rsidP="00D96281">
      <w:pPr>
        <w:pStyle w:val="HTMLPreformatted"/>
        <w:shd w:val="clear" w:color="auto" w:fill="EEEEEE"/>
        <w:jc w:val="both"/>
        <w:rPr>
          <w:color w:val="535559"/>
        </w:rPr>
      </w:pPr>
      <w:r>
        <w:rPr>
          <w:color w:val="535559"/>
        </w:rPr>
        <w:t>1 2</w:t>
      </w:r>
    </w:p>
    <w:p w:rsidR="00D96281" w:rsidRDefault="00D96281" w:rsidP="00D96281">
      <w:pPr>
        <w:pStyle w:val="HTMLPreformatted"/>
        <w:shd w:val="clear" w:color="auto" w:fill="EEEEEE"/>
        <w:jc w:val="both"/>
        <w:rPr>
          <w:color w:val="535559"/>
        </w:rPr>
      </w:pPr>
      <w:r>
        <w:rPr>
          <w:color w:val="535559"/>
        </w:rPr>
        <w:t>1 3</w:t>
      </w:r>
    </w:p>
    <w:p w:rsidR="00D96281" w:rsidRDefault="00D96281" w:rsidP="00D96281">
      <w:pPr>
        <w:pStyle w:val="HTMLPreformatted"/>
        <w:shd w:val="clear" w:color="auto" w:fill="EEEEEE"/>
        <w:jc w:val="both"/>
        <w:rPr>
          <w:color w:val="535559"/>
        </w:rPr>
      </w:pPr>
      <w:r>
        <w:rPr>
          <w:color w:val="535559"/>
        </w:rPr>
        <w:t>2 1</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If you use </w:t>
      </w:r>
      <w:r>
        <w:rPr>
          <w:rStyle w:val="Strong"/>
          <w:rFonts w:ascii="Segoe UI" w:hAnsi="Segoe UI" w:cs="Segoe UI"/>
          <w:color w:val="333333"/>
        </w:rPr>
        <w:t xml:space="preserve">break </w:t>
      </w:r>
      <w:proofErr w:type="gramStart"/>
      <w:r>
        <w:rPr>
          <w:rStyle w:val="Strong"/>
          <w:rFonts w:ascii="Segoe UI" w:hAnsi="Segoe UI" w:cs="Segoe UI"/>
          <w:color w:val="333333"/>
        </w:rPr>
        <w:t>bb;</w:t>
      </w:r>
      <w:r>
        <w:rPr>
          <w:rFonts w:ascii="inter-regular" w:hAnsi="inter-regular"/>
          <w:color w:val="333333"/>
        </w:rPr>
        <w:t>,</w:t>
      </w:r>
      <w:proofErr w:type="gramEnd"/>
      <w:r>
        <w:rPr>
          <w:rFonts w:ascii="inter-regular" w:hAnsi="inter-regular"/>
          <w:color w:val="333333"/>
        </w:rPr>
        <w:t xml:space="preserve"> it will break inner loop only which is the default behaviour of any loop.</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LabeledForExample2.java</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LabeledForExample2 {  </w:t>
      </w:r>
    </w:p>
    <w:p w:rsidR="00D96281" w:rsidRDefault="00D96281" w:rsidP="00D96281">
      <w:pPr>
        <w:numPr>
          <w:ilvl w:val="0"/>
          <w:numId w:val="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aa: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bb: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&amp;&amp;j==</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break</w:t>
      </w:r>
      <w:r>
        <w:rPr>
          <w:rFonts w:ascii="inter-regular" w:hAnsi="inter-regular"/>
          <w:color w:val="000000"/>
          <w:bdr w:val="none" w:sz="0" w:space="0" w:color="auto" w:frame="1"/>
        </w:rPr>
        <w:t> bb;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08C6" w:rsidRPr="00EA08C6" w:rsidRDefault="00EA08C6" w:rsidP="00EA08C6">
      <w:pPr>
        <w:rPr>
          <w:sz w:val="32"/>
          <w:szCs w:val="32"/>
        </w:rPr>
      </w:pPr>
    </w:p>
    <w:p w:rsidR="00F16232" w:rsidRDefault="00444AFA" w:rsidP="0027496C">
      <w:pPr>
        <w:rPr>
          <w:b/>
          <w:bCs/>
          <w:sz w:val="32"/>
          <w:szCs w:val="32"/>
        </w:rPr>
      </w:pPr>
      <w:r>
        <w:rPr>
          <w:b/>
          <w:bCs/>
          <w:sz w:val="32"/>
          <w:szCs w:val="32"/>
        </w:rPr>
        <w:t>Java While Loop</w:t>
      </w:r>
    </w:p>
    <w:p w:rsidR="00444AFA" w:rsidRDefault="00444AFA" w:rsidP="0027496C">
      <w:pPr>
        <w:rPr>
          <w:b/>
          <w:bCs/>
          <w:sz w:val="32"/>
          <w:szCs w:val="32"/>
        </w:rPr>
      </w:pP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The </w:t>
      </w:r>
      <w:hyperlink r:id="rId25" w:history="1">
        <w:r>
          <w:rPr>
            <w:rStyle w:val="Hyperlink"/>
            <w:rFonts w:ascii="inter-regular" w:hAnsi="inter-regular"/>
            <w:color w:val="008000"/>
          </w:rPr>
          <w:t>Java</w:t>
        </w:r>
      </w:hyperlink>
      <w:r>
        <w:rPr>
          <w:rFonts w:ascii="inter-regular" w:hAnsi="inter-regular"/>
          <w:color w:val="333333"/>
        </w:rPr>
        <w:t> </w:t>
      </w:r>
      <w:r>
        <w:rPr>
          <w:rStyle w:val="Emphasis"/>
          <w:rFonts w:ascii="inter-regular" w:hAnsi="inter-regular"/>
          <w:color w:val="333333"/>
        </w:rPr>
        <w:t>while loop</w:t>
      </w:r>
      <w:r>
        <w:rPr>
          <w:rFonts w:ascii="inter-regular" w:hAnsi="inter-regular"/>
          <w:color w:val="333333"/>
        </w:rPr>
        <w:t> is used to iterate a part of the </w:t>
      </w:r>
      <w:hyperlink r:id="rId26" w:history="1">
        <w:r>
          <w:rPr>
            <w:rStyle w:val="Hyperlink"/>
            <w:rFonts w:ascii="inter-regular" w:hAnsi="inter-regular"/>
            <w:color w:val="008000"/>
          </w:rPr>
          <w:t>program</w:t>
        </w:r>
      </w:hyperlink>
      <w:r>
        <w:rPr>
          <w:rFonts w:ascii="inter-regular" w:hAnsi="inter-regular"/>
          <w:color w:val="333333"/>
        </w:rPr>
        <w:t> repeatedly until the specified Boolean condition is true. As soon as the Boolean condition becomes false, the loop automatically stops.</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 xml:space="preserve">The while loop is considered as a repeating if statement. If the number of </w:t>
      </w:r>
      <w:proofErr w:type="gramStart"/>
      <w:r>
        <w:rPr>
          <w:rFonts w:ascii="inter-regular" w:hAnsi="inter-regular"/>
          <w:color w:val="333333"/>
        </w:rPr>
        <w:t>iteration</w:t>
      </w:r>
      <w:proofErr w:type="gramEnd"/>
      <w:r>
        <w:rPr>
          <w:rFonts w:ascii="inter-regular" w:hAnsi="inter-regular"/>
          <w:color w:val="333333"/>
        </w:rPr>
        <w:t xml:space="preserve"> is not fixed, it is recommended to use the while </w:t>
      </w:r>
      <w:hyperlink r:id="rId27" w:history="1">
        <w:r>
          <w:rPr>
            <w:rStyle w:val="Hyperlink"/>
            <w:rFonts w:ascii="inter-regular" w:hAnsi="inter-regular"/>
            <w:color w:val="008000"/>
          </w:rPr>
          <w:t>loop</w:t>
        </w:r>
      </w:hyperlink>
      <w:r>
        <w:rPr>
          <w:rFonts w:ascii="inter-regular" w:hAnsi="inter-regular"/>
          <w:color w:val="333333"/>
        </w:rPr>
        <w:t>.</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Syntax:</w:t>
      </w:r>
    </w:p>
    <w:p w:rsidR="00444AFA" w:rsidRDefault="00444AFA" w:rsidP="00444AFA">
      <w:pPr>
        <w:pStyle w:val="alt"/>
        <w:numPr>
          <w:ilvl w:val="0"/>
          <w:numId w:val="4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 (condition</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rsidP="00444AFA">
      <w:pPr>
        <w:numPr>
          <w:ilvl w:val="0"/>
          <w:numId w:val="47"/>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444AFA" w:rsidRDefault="00444AFA" w:rsidP="00444AFA">
      <w:pPr>
        <w:pStyle w:val="alt"/>
        <w:numPr>
          <w:ilvl w:val="0"/>
          <w:numId w:val="4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I </w:t>
      </w:r>
      <w:proofErr w:type="spellStart"/>
      <w:r>
        <w:rPr>
          <w:rFonts w:ascii="inter-regular" w:hAnsi="inter-regular"/>
          <w:color w:val="000000"/>
          <w:bdr w:val="none" w:sz="0" w:space="0" w:color="auto" w:frame="1"/>
        </w:rPr>
        <w:t>ncrement</w:t>
      </w:r>
      <w:proofErr w:type="spellEnd"/>
      <w:r>
        <w:rPr>
          <w:rFonts w:ascii="inter-regular" w:hAnsi="inter-regular"/>
          <w:color w:val="000000"/>
          <w:bdr w:val="none" w:sz="0" w:space="0" w:color="auto" w:frame="1"/>
        </w:rPr>
        <w:t> / decrement statement  </w:t>
      </w:r>
    </w:p>
    <w:p w:rsidR="00444AFA" w:rsidRDefault="00444AFA" w:rsidP="00444AFA">
      <w:pPr>
        <w:numPr>
          <w:ilvl w:val="0"/>
          <w:numId w:val="4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The different parts of do-while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1. Condition: It is an expression which is tested. If the condition is true, the loop body is executed and control goes to update expression. When the condition becomes false, we exit the while loop.</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r>
        <w:rPr>
          <w:rFonts w:ascii="inter-regular" w:hAnsi="inter-regular"/>
          <w:color w:val="333333"/>
        </w:rPr>
        <w:t>:</w:t>
      </w:r>
    </w:p>
    <w:p w:rsidR="00444AFA" w:rsidRDefault="00444AFA" w:rsidP="00444AFA">
      <w:pPr>
        <w:pStyle w:val="NormalWeb"/>
        <w:shd w:val="clear" w:color="auto" w:fill="FFFFFF"/>
        <w:jc w:val="both"/>
        <w:rPr>
          <w:rFonts w:ascii="inter-regular" w:hAnsi="inter-regular"/>
          <w:color w:val="333333"/>
        </w:rPr>
      </w:pPr>
      <w:proofErr w:type="spellStart"/>
      <w:r>
        <w:rPr>
          <w:rFonts w:ascii="inter-regular" w:hAnsi="inter-regular"/>
          <w:color w:val="333333"/>
        </w:rPr>
        <w:t>i</w:t>
      </w:r>
      <w:proofErr w:type="spellEnd"/>
      <w:r>
        <w:rPr>
          <w:rFonts w:ascii="inter-regular" w:hAnsi="inter-regular"/>
          <w:color w:val="333333"/>
        </w:rPr>
        <w:t xml:space="preserve"> &lt;=100</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2. Update expression: Every time the loop body is executed, this expression increments or decrements loop variable.</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Flowchart of Java 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Here, the important thing about while loop is that, sometimes it may not even execute. If the condition to be tested results into false, the loop body is skipped and first statement after the while loop will be executed.</w:t>
      </w:r>
    </w:p>
    <w:p w:rsidR="00444AFA" w:rsidRDefault="00444AFA" w:rsidP="00444AFA">
      <w:pPr>
        <w:rPr>
          <w:rFonts w:ascii="Times New Roman" w:hAnsi="Times New Roman"/>
        </w:rPr>
      </w:pPr>
      <w:r>
        <w:rPr>
          <w:noProof/>
        </w:rPr>
        <w:lastRenderedPageBreak/>
        <w:drawing>
          <wp:inline distT="0" distB="0" distL="0" distR="0">
            <wp:extent cx="4201795" cy="4288155"/>
            <wp:effectExtent l="0" t="0" r="0" b="0"/>
            <wp:docPr id="1552609387" name="Picture 3"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java while lo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1795" cy="4288155"/>
                    </a:xfrm>
                    <a:prstGeom prst="rect">
                      <a:avLst/>
                    </a:prstGeom>
                    <a:noFill/>
                    <a:ln>
                      <a:noFill/>
                    </a:ln>
                  </pic:spPr>
                </pic:pic>
              </a:graphicData>
            </a:graphic>
          </wp:inline>
        </w:drawing>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 xml:space="preserve">In the below example, we print integer values from 1 to 10. Unlike the for loop, we separately need to initialize and increment the variable used in the condition (here, </w:t>
      </w:r>
      <w:proofErr w:type="spellStart"/>
      <w:r>
        <w:rPr>
          <w:rFonts w:ascii="inter-regular" w:hAnsi="inter-regular"/>
          <w:color w:val="333333"/>
        </w:rPr>
        <w:t>i</w:t>
      </w:r>
      <w:proofErr w:type="spellEnd"/>
      <w:r>
        <w:rPr>
          <w:rFonts w:ascii="inter-regular" w:hAnsi="inter-regular"/>
          <w:color w:val="333333"/>
        </w:rPr>
        <w:t>). Otherwise, the loop will execute infinitely.</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WhileExample.java</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WhileExample</w:t>
      </w:r>
      <w:proofErr w:type="spellEnd"/>
      <w:r>
        <w:rPr>
          <w:rFonts w:ascii="inter-regular" w:hAnsi="inter-regular"/>
          <w:color w:val="000000"/>
          <w:bdr w:val="none" w:sz="0" w:space="0" w:color="auto" w:frame="1"/>
        </w:rPr>
        <w:t> {  </w:t>
      </w:r>
    </w:p>
    <w:p w:rsidR="00444AFA" w:rsidRDefault="00444AFA" w:rsidP="00444AFA">
      <w:pPr>
        <w:numPr>
          <w:ilvl w:val="0"/>
          <w:numId w:val="4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444AFA" w:rsidRDefault="00444AFA" w:rsidP="00444AFA">
      <w:pPr>
        <w:numPr>
          <w:ilvl w:val="0"/>
          <w:numId w:val="4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&lt;=</w:t>
      </w:r>
      <w:proofErr w:type="gramStart"/>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444AFA" w:rsidRDefault="00444AFA" w:rsidP="00444AFA">
      <w:pPr>
        <w:numPr>
          <w:ilvl w:val="0"/>
          <w:numId w:val="48"/>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444AFA" w:rsidRDefault="00444AFA" w:rsidP="00444AFA">
      <w:pPr>
        <w:numPr>
          <w:ilvl w:val="0"/>
          <w:numId w:val="4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rPr>
          <w:rFonts w:ascii="Times New Roman" w:hAnsi="Times New Roman"/>
        </w:rPr>
      </w:pPr>
      <w:hyperlink r:id="rId29" w:tgtFrame="_blank" w:history="1">
        <w:r>
          <w:rPr>
            <w:rStyle w:val="Hyperlink"/>
            <w:rFonts w:ascii="Verdana" w:hAnsi="Verdana"/>
            <w:b/>
            <w:bCs/>
            <w:color w:val="FFFFFF"/>
            <w:sz w:val="20"/>
            <w:szCs w:val="20"/>
            <w:shd w:val="clear" w:color="auto" w:fill="4CAF50"/>
          </w:rPr>
          <w:t>Test it Now</w:t>
        </w:r>
      </w:hyperlink>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444AFA" w:rsidRDefault="00444AFA" w:rsidP="00444AFA">
      <w:pPr>
        <w:pStyle w:val="HTMLPreformatted"/>
        <w:shd w:val="clear" w:color="auto" w:fill="EEEEEE"/>
        <w:jc w:val="both"/>
        <w:rPr>
          <w:color w:val="535559"/>
        </w:rPr>
      </w:pPr>
      <w:r>
        <w:rPr>
          <w:color w:val="535559"/>
        </w:rPr>
        <w:lastRenderedPageBreak/>
        <w:t>1</w:t>
      </w:r>
    </w:p>
    <w:p w:rsidR="00444AFA" w:rsidRDefault="00444AFA" w:rsidP="00444AFA">
      <w:pPr>
        <w:pStyle w:val="HTMLPreformatted"/>
        <w:shd w:val="clear" w:color="auto" w:fill="EEEEEE"/>
        <w:jc w:val="both"/>
        <w:rPr>
          <w:color w:val="535559"/>
        </w:rPr>
      </w:pPr>
      <w:r>
        <w:rPr>
          <w:color w:val="535559"/>
        </w:rPr>
        <w:t>2</w:t>
      </w:r>
    </w:p>
    <w:p w:rsidR="00444AFA" w:rsidRDefault="00444AFA" w:rsidP="00444AFA">
      <w:pPr>
        <w:pStyle w:val="HTMLPreformatted"/>
        <w:shd w:val="clear" w:color="auto" w:fill="EEEEEE"/>
        <w:jc w:val="both"/>
        <w:rPr>
          <w:color w:val="535559"/>
        </w:rPr>
      </w:pPr>
      <w:r>
        <w:rPr>
          <w:color w:val="535559"/>
        </w:rPr>
        <w:t>3</w:t>
      </w:r>
    </w:p>
    <w:p w:rsidR="00444AFA" w:rsidRDefault="00444AFA" w:rsidP="00444AFA">
      <w:pPr>
        <w:pStyle w:val="HTMLPreformatted"/>
        <w:shd w:val="clear" w:color="auto" w:fill="EEEEEE"/>
        <w:jc w:val="both"/>
        <w:rPr>
          <w:color w:val="535559"/>
        </w:rPr>
      </w:pPr>
      <w:r>
        <w:rPr>
          <w:color w:val="535559"/>
        </w:rPr>
        <w:t>4</w:t>
      </w:r>
    </w:p>
    <w:p w:rsidR="00444AFA" w:rsidRDefault="00444AFA" w:rsidP="00444AFA">
      <w:pPr>
        <w:pStyle w:val="HTMLPreformatted"/>
        <w:shd w:val="clear" w:color="auto" w:fill="EEEEEE"/>
        <w:jc w:val="both"/>
        <w:rPr>
          <w:color w:val="535559"/>
        </w:rPr>
      </w:pPr>
      <w:r>
        <w:rPr>
          <w:color w:val="535559"/>
        </w:rPr>
        <w:t>5</w:t>
      </w:r>
    </w:p>
    <w:p w:rsidR="00444AFA" w:rsidRDefault="00444AFA" w:rsidP="00444AFA">
      <w:pPr>
        <w:pStyle w:val="HTMLPreformatted"/>
        <w:shd w:val="clear" w:color="auto" w:fill="EEEEEE"/>
        <w:jc w:val="both"/>
        <w:rPr>
          <w:color w:val="535559"/>
        </w:rPr>
      </w:pPr>
      <w:r>
        <w:rPr>
          <w:color w:val="535559"/>
        </w:rPr>
        <w:t>6</w:t>
      </w:r>
    </w:p>
    <w:p w:rsidR="00444AFA" w:rsidRDefault="00444AFA" w:rsidP="00444AFA">
      <w:pPr>
        <w:pStyle w:val="HTMLPreformatted"/>
        <w:shd w:val="clear" w:color="auto" w:fill="EEEEEE"/>
        <w:jc w:val="both"/>
        <w:rPr>
          <w:color w:val="535559"/>
        </w:rPr>
      </w:pPr>
      <w:r>
        <w:rPr>
          <w:color w:val="535559"/>
        </w:rPr>
        <w:t>7</w:t>
      </w:r>
    </w:p>
    <w:p w:rsidR="00444AFA" w:rsidRDefault="00444AFA" w:rsidP="00444AFA">
      <w:pPr>
        <w:pStyle w:val="HTMLPreformatted"/>
        <w:shd w:val="clear" w:color="auto" w:fill="EEEEEE"/>
        <w:jc w:val="both"/>
        <w:rPr>
          <w:color w:val="535559"/>
        </w:rPr>
      </w:pPr>
      <w:r>
        <w:rPr>
          <w:color w:val="535559"/>
        </w:rPr>
        <w:t>8</w:t>
      </w:r>
    </w:p>
    <w:p w:rsidR="00444AFA" w:rsidRDefault="00444AFA" w:rsidP="00444AFA">
      <w:pPr>
        <w:pStyle w:val="HTMLPreformatted"/>
        <w:shd w:val="clear" w:color="auto" w:fill="EEEEEE"/>
        <w:jc w:val="both"/>
        <w:rPr>
          <w:color w:val="535559"/>
        </w:rPr>
      </w:pPr>
      <w:r>
        <w:rPr>
          <w:color w:val="535559"/>
        </w:rPr>
        <w:t>9</w:t>
      </w:r>
    </w:p>
    <w:p w:rsidR="00444AFA" w:rsidRDefault="00444AFA" w:rsidP="00444AFA">
      <w:pPr>
        <w:pStyle w:val="HTMLPreformatted"/>
        <w:shd w:val="clear" w:color="auto" w:fill="EEEEEE"/>
        <w:jc w:val="both"/>
        <w:rPr>
          <w:color w:val="535559"/>
        </w:rPr>
      </w:pPr>
      <w:r>
        <w:rPr>
          <w:color w:val="535559"/>
        </w:rPr>
        <w:t>10</w:t>
      </w:r>
    </w:p>
    <w:p w:rsidR="00444AFA" w:rsidRDefault="00444AFA" w:rsidP="00444AF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Infinitive 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If you pass </w:t>
      </w:r>
      <w:r>
        <w:rPr>
          <w:rStyle w:val="Strong"/>
          <w:rFonts w:ascii="Segoe UI" w:hAnsi="Segoe UI" w:cs="Segoe UI"/>
          <w:color w:val="333333"/>
        </w:rPr>
        <w:t>true</w:t>
      </w:r>
      <w:r>
        <w:rPr>
          <w:rFonts w:ascii="inter-regular" w:hAnsi="inter-regular"/>
          <w:color w:val="333333"/>
        </w:rPr>
        <w:t> in the while loop, it will be infinitive while loop.</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444AFA" w:rsidRDefault="00444AFA" w:rsidP="00444AFA">
      <w:pPr>
        <w:pStyle w:val="alt"/>
        <w:numPr>
          <w:ilvl w:val="0"/>
          <w:numId w:val="4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rsidP="00444AFA">
      <w:pPr>
        <w:numPr>
          <w:ilvl w:val="0"/>
          <w:numId w:val="4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w:t>
      </w:r>
      <w:r>
        <w:rPr>
          <w:rFonts w:ascii="inter-regular" w:hAnsi="inter-regular"/>
          <w:color w:val="000000"/>
          <w:bdr w:val="none" w:sz="0" w:space="0" w:color="auto" w:frame="1"/>
        </w:rPr>
        <w:t>  </w:t>
      </w:r>
    </w:p>
    <w:p w:rsidR="00444AFA" w:rsidRDefault="00444AFA" w:rsidP="00444AFA">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WhileExample2.java</w:t>
      </w:r>
    </w:p>
    <w:p w:rsidR="00444AFA" w:rsidRDefault="00444AFA" w:rsidP="00444AFA">
      <w:pPr>
        <w:pStyle w:val="alt"/>
        <w:numPr>
          <w:ilvl w:val="0"/>
          <w:numId w:val="5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WhileExample2 {    </w:t>
      </w:r>
    </w:p>
    <w:p w:rsidR="00444AFA" w:rsidRDefault="00444AFA" w:rsidP="00444AFA">
      <w:pPr>
        <w:numPr>
          <w:ilvl w:val="0"/>
          <w:numId w:val="5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444AFA" w:rsidRDefault="00444AFA" w:rsidP="00444AFA">
      <w:pPr>
        <w:pStyle w:val="alt"/>
        <w:numPr>
          <w:ilvl w:val="0"/>
          <w:numId w:val="5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setting the infinite while loop by passing true to the condition</w:t>
      </w:r>
      <w:r>
        <w:rPr>
          <w:rFonts w:ascii="inter-regular" w:hAnsi="inter-regular"/>
          <w:color w:val="000000"/>
          <w:bdr w:val="none" w:sz="0" w:space="0" w:color="auto" w:frame="1"/>
        </w:rPr>
        <w:t>  </w:t>
      </w:r>
    </w:p>
    <w:p w:rsidR="00444AFA" w:rsidRDefault="00444AFA" w:rsidP="00444AFA">
      <w:pPr>
        <w:numPr>
          <w:ilvl w:val="0"/>
          <w:numId w:val="5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rsidP="00444AFA">
      <w:pPr>
        <w:pStyle w:val="alt"/>
        <w:numPr>
          <w:ilvl w:val="0"/>
          <w:numId w:val="5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"infinitive while loop"</w:t>
      </w:r>
      <w:r>
        <w:rPr>
          <w:rFonts w:ascii="inter-regular" w:hAnsi="inter-regular"/>
          <w:color w:val="000000"/>
          <w:bdr w:val="none" w:sz="0" w:space="0" w:color="auto" w:frame="1"/>
        </w:rPr>
        <w:t>);    </w:t>
      </w:r>
    </w:p>
    <w:p w:rsidR="00444AFA" w:rsidRDefault="00444AFA" w:rsidP="00444AFA">
      <w:pPr>
        <w:numPr>
          <w:ilvl w:val="0"/>
          <w:numId w:val="5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444AFA" w:rsidRDefault="00444AFA" w:rsidP="00444AFA">
      <w:pPr>
        <w:pStyle w:val="alt"/>
        <w:numPr>
          <w:ilvl w:val="0"/>
          <w:numId w:val="5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numPr>
          <w:ilvl w:val="0"/>
          <w:numId w:val="5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proofErr w:type="spellStart"/>
      <w:r>
        <w:rPr>
          <w:color w:val="535559"/>
        </w:rPr>
        <w:t>ctrl+c</w:t>
      </w:r>
      <w:proofErr w:type="spellEnd"/>
    </w:p>
    <w:p w:rsidR="00444AFA" w:rsidRDefault="00444AFA" w:rsidP="0027496C">
      <w:pPr>
        <w:rPr>
          <w:b/>
          <w:bCs/>
          <w:sz w:val="32"/>
          <w:szCs w:val="32"/>
        </w:rPr>
      </w:pPr>
    </w:p>
    <w:p w:rsidR="004814A6" w:rsidRDefault="004814A6" w:rsidP="0027496C">
      <w:pPr>
        <w:rPr>
          <w:b/>
          <w:bCs/>
          <w:sz w:val="32"/>
          <w:szCs w:val="32"/>
        </w:rPr>
      </w:pPr>
    </w:p>
    <w:p w:rsidR="004814A6" w:rsidRDefault="004814A6" w:rsidP="0027496C">
      <w:pPr>
        <w:rPr>
          <w:b/>
          <w:bCs/>
          <w:sz w:val="32"/>
          <w:szCs w:val="32"/>
        </w:rPr>
      </w:pPr>
    </w:p>
    <w:p w:rsidR="004814A6" w:rsidRDefault="00FC6754" w:rsidP="0027496C">
      <w:pPr>
        <w:rPr>
          <w:b/>
          <w:bCs/>
          <w:sz w:val="32"/>
          <w:szCs w:val="32"/>
        </w:rPr>
      </w:pPr>
      <w:r>
        <w:rPr>
          <w:b/>
          <w:bCs/>
          <w:sz w:val="32"/>
          <w:szCs w:val="32"/>
        </w:rPr>
        <w:lastRenderedPageBreak/>
        <w:t>DO 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The Java </w:t>
      </w:r>
      <w:r>
        <w:rPr>
          <w:rStyle w:val="Emphasis"/>
          <w:rFonts w:ascii="inter-regular" w:hAnsi="inter-regular"/>
          <w:color w:val="333333"/>
        </w:rPr>
        <w:t>do-while loop</w:t>
      </w:r>
      <w:r>
        <w:rPr>
          <w:rFonts w:ascii="inter-regular" w:hAnsi="inter-regular"/>
          <w:color w:val="333333"/>
        </w:rPr>
        <w:t xml:space="preserve"> is used to iterate a part of the program repeatedly, until the specified condition is true. If the number of </w:t>
      </w:r>
      <w:proofErr w:type="gramStart"/>
      <w:r>
        <w:rPr>
          <w:rFonts w:ascii="inter-regular" w:hAnsi="inter-regular"/>
          <w:color w:val="333333"/>
        </w:rPr>
        <w:t>iteration</w:t>
      </w:r>
      <w:proofErr w:type="gramEnd"/>
      <w:r>
        <w:rPr>
          <w:rFonts w:ascii="inter-regular" w:hAnsi="inter-regular"/>
          <w:color w:val="333333"/>
        </w:rPr>
        <w:t xml:space="preserve"> is not fixed and you must have to execute the loop at least once, it is recommended to use a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Java do-while loop is called an </w:t>
      </w:r>
      <w:r>
        <w:rPr>
          <w:rStyle w:val="Strong"/>
          <w:rFonts w:ascii="Segoe UI" w:hAnsi="Segoe UI" w:cs="Segoe UI"/>
          <w:color w:val="333333"/>
        </w:rPr>
        <w:t>exit control loop</w:t>
      </w:r>
      <w:r>
        <w:rPr>
          <w:rFonts w:ascii="inter-regular" w:hAnsi="inter-regular"/>
          <w:color w:val="333333"/>
        </w:rPr>
        <w:t>. Therefore, unlike while loop and for loop, the do-while check the condition at the end of loop body. The Java </w:t>
      </w:r>
      <w:r>
        <w:rPr>
          <w:rStyle w:val="Emphasis"/>
          <w:rFonts w:ascii="inter-regular" w:hAnsi="inter-regular"/>
          <w:color w:val="333333"/>
        </w:rPr>
        <w:t>do-while loop</w:t>
      </w:r>
      <w:r>
        <w:rPr>
          <w:rFonts w:ascii="inter-regular" w:hAnsi="inter-regular"/>
          <w:color w:val="333333"/>
        </w:rPr>
        <w:t> is executed at least once because condition is checked after loop body.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FC6754" w:rsidRDefault="00FC6754" w:rsidP="00FC6754">
      <w:pPr>
        <w:pStyle w:val="alt"/>
        <w:numPr>
          <w:ilvl w:val="0"/>
          <w:numId w:val="51"/>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rsidP="00FC6754">
      <w:pPr>
        <w:numPr>
          <w:ilvl w:val="0"/>
          <w:numId w:val="5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 loop body</w:t>
      </w:r>
      <w:r>
        <w:rPr>
          <w:rFonts w:ascii="inter-regular" w:hAnsi="inter-regular"/>
          <w:color w:val="000000"/>
          <w:bdr w:val="none" w:sz="0" w:space="0" w:color="auto" w:frame="1"/>
        </w:rPr>
        <w:t>  </w:t>
      </w:r>
    </w:p>
    <w:p w:rsidR="00FC6754" w:rsidRDefault="00FC6754" w:rsidP="00FC6754">
      <w:pPr>
        <w:pStyle w:val="alt"/>
        <w:numPr>
          <w:ilvl w:val="0"/>
          <w:numId w:val="5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//update statement </w:t>
      </w:r>
      <w:r>
        <w:rPr>
          <w:rFonts w:ascii="inter-regular" w:hAnsi="inter-regular"/>
          <w:color w:val="000000"/>
          <w:bdr w:val="none" w:sz="0" w:space="0" w:color="auto" w:frame="1"/>
        </w:rPr>
        <w:t>  </w:t>
      </w:r>
    </w:p>
    <w:p w:rsidR="00FC6754" w:rsidRDefault="00FC6754" w:rsidP="00FC6754">
      <w:pPr>
        <w:numPr>
          <w:ilvl w:val="0"/>
          <w:numId w:val="51"/>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 (condition);    </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The different parts of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1. Condition: It is an expression which is tested. If the condition is true, the loop body is executed and control goes to update expression. As soon as the condition becomes false, loop breaks automatically.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 xml:space="preserve"> &lt;=100</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 xml:space="preserve">2. Update expression: Every time the loop body is executed, </w:t>
      </w:r>
      <w:proofErr w:type="gramStart"/>
      <w:r>
        <w:rPr>
          <w:rFonts w:ascii="inter-regular" w:hAnsi="inter-regular"/>
          <w:color w:val="333333"/>
        </w:rPr>
        <w:t>the this</w:t>
      </w:r>
      <w:proofErr w:type="gramEnd"/>
      <w:r>
        <w:rPr>
          <w:rFonts w:ascii="inter-regular" w:hAnsi="inter-regular"/>
          <w:color w:val="333333"/>
        </w:rPr>
        <w:t xml:space="preserve"> expression increments or decrements loop variable.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w:t>
      </w:r>
    </w:p>
    <w:p w:rsidR="00FC6754" w:rsidRDefault="00FC6754" w:rsidP="00FC675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do block is executed at least once, even if the condition is false.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Flowchart of do-while loop:</w:t>
      </w:r>
    </w:p>
    <w:p w:rsidR="00FC6754" w:rsidRDefault="00FC6754" w:rsidP="00FC6754">
      <w:pPr>
        <w:rPr>
          <w:rFonts w:ascii="Times New Roman" w:hAnsi="Times New Roman"/>
        </w:rPr>
      </w:pPr>
      <w:r>
        <w:rPr>
          <w:noProof/>
        </w:rPr>
        <w:lastRenderedPageBreak/>
        <w:drawing>
          <wp:inline distT="0" distB="0" distL="0" distR="0">
            <wp:extent cx="3084830" cy="4097655"/>
            <wp:effectExtent l="0" t="0" r="0" b="0"/>
            <wp:docPr id="469117122" name="Picture 4"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of do while loop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4830" cy="4097655"/>
                    </a:xfrm>
                    <a:prstGeom prst="rect">
                      <a:avLst/>
                    </a:prstGeom>
                    <a:noFill/>
                    <a:ln>
                      <a:noFill/>
                    </a:ln>
                  </pic:spPr>
                </pic:pic>
              </a:graphicData>
            </a:graphic>
          </wp:inline>
        </w:drawing>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 xml:space="preserve">In the below example, we print integer values from 1 to 10. Unlike the for loop, we separately need to initialize and increment the variable used in the condition (here, </w:t>
      </w:r>
      <w:proofErr w:type="spellStart"/>
      <w:r>
        <w:rPr>
          <w:rFonts w:ascii="inter-regular" w:hAnsi="inter-regular"/>
          <w:color w:val="333333"/>
        </w:rPr>
        <w:t>i</w:t>
      </w:r>
      <w:proofErr w:type="spellEnd"/>
      <w:r>
        <w:rPr>
          <w:rFonts w:ascii="inter-regular" w:hAnsi="inter-regular"/>
          <w:color w:val="333333"/>
        </w:rPr>
        <w:t>). Otherwise, the loop will execute infinitely.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DoWhileExample.java</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DoWhileExample</w:t>
      </w:r>
      <w:proofErr w:type="spellEnd"/>
      <w:r>
        <w:rPr>
          <w:rFonts w:ascii="inter-regular" w:hAnsi="inter-regular"/>
          <w:color w:val="000000"/>
          <w:bdr w:val="none" w:sz="0" w:space="0" w:color="auto" w:frame="1"/>
        </w:rPr>
        <w:t> {    </w:t>
      </w:r>
    </w:p>
    <w:p w:rsidR="00FC6754" w:rsidRDefault="00FC6754" w:rsidP="00FC6754">
      <w:pPr>
        <w:numPr>
          <w:ilvl w:val="0"/>
          <w:numId w:val="5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FC6754" w:rsidRDefault="00FC6754" w:rsidP="00FC6754">
      <w:pPr>
        <w:numPr>
          <w:ilvl w:val="0"/>
          <w:numId w:val="5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FC6754" w:rsidRDefault="00FC6754" w:rsidP="00FC6754">
      <w:pPr>
        <w:numPr>
          <w:ilvl w:val="0"/>
          <w:numId w:val="5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&lt;=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C6754" w:rsidRDefault="00FC6754" w:rsidP="00FC6754">
      <w:pPr>
        <w:numPr>
          <w:ilvl w:val="0"/>
          <w:numId w:val="5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FC6754">
      <w:pPr>
        <w:rPr>
          <w:rFonts w:ascii="Times New Roman" w:hAnsi="Times New Roman"/>
        </w:rPr>
      </w:pPr>
      <w:hyperlink r:id="rId31" w:tgtFrame="_blank" w:history="1">
        <w:r>
          <w:rPr>
            <w:rStyle w:val="Hyperlink"/>
            <w:rFonts w:ascii="Verdana" w:hAnsi="Verdana"/>
            <w:b/>
            <w:bCs/>
            <w:color w:val="FFFFFF"/>
            <w:sz w:val="20"/>
            <w:szCs w:val="20"/>
            <w:shd w:val="clear" w:color="auto" w:fill="4CAF50"/>
          </w:rPr>
          <w:t>Test it Now</w:t>
        </w:r>
      </w:hyperlink>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C6754" w:rsidRDefault="00FC6754" w:rsidP="00FC6754">
      <w:pPr>
        <w:pStyle w:val="HTMLPreformatted"/>
        <w:shd w:val="clear" w:color="auto" w:fill="EEEEEE"/>
        <w:jc w:val="both"/>
        <w:rPr>
          <w:color w:val="535559"/>
        </w:rPr>
      </w:pPr>
      <w:r>
        <w:rPr>
          <w:color w:val="535559"/>
        </w:rPr>
        <w:t>1</w:t>
      </w:r>
    </w:p>
    <w:p w:rsidR="00FC6754" w:rsidRDefault="00FC6754" w:rsidP="00FC6754">
      <w:pPr>
        <w:pStyle w:val="HTMLPreformatted"/>
        <w:shd w:val="clear" w:color="auto" w:fill="EEEEEE"/>
        <w:jc w:val="both"/>
        <w:rPr>
          <w:color w:val="535559"/>
        </w:rPr>
      </w:pPr>
      <w:r>
        <w:rPr>
          <w:color w:val="535559"/>
        </w:rPr>
        <w:lastRenderedPageBreak/>
        <w:t>2</w:t>
      </w:r>
    </w:p>
    <w:p w:rsidR="00FC6754" w:rsidRDefault="00FC6754" w:rsidP="00FC6754">
      <w:pPr>
        <w:pStyle w:val="HTMLPreformatted"/>
        <w:shd w:val="clear" w:color="auto" w:fill="EEEEEE"/>
        <w:jc w:val="both"/>
        <w:rPr>
          <w:color w:val="535559"/>
        </w:rPr>
      </w:pPr>
      <w:r>
        <w:rPr>
          <w:color w:val="535559"/>
        </w:rPr>
        <w:t>3</w:t>
      </w:r>
    </w:p>
    <w:p w:rsidR="00FC6754" w:rsidRDefault="00FC6754" w:rsidP="00FC6754">
      <w:pPr>
        <w:pStyle w:val="HTMLPreformatted"/>
        <w:shd w:val="clear" w:color="auto" w:fill="EEEEEE"/>
        <w:jc w:val="both"/>
        <w:rPr>
          <w:color w:val="535559"/>
        </w:rPr>
      </w:pPr>
      <w:r>
        <w:rPr>
          <w:color w:val="535559"/>
        </w:rPr>
        <w:t>4</w:t>
      </w:r>
    </w:p>
    <w:p w:rsidR="00FC6754" w:rsidRDefault="00FC6754" w:rsidP="00FC6754">
      <w:pPr>
        <w:pStyle w:val="HTMLPreformatted"/>
        <w:shd w:val="clear" w:color="auto" w:fill="EEEEEE"/>
        <w:jc w:val="both"/>
        <w:rPr>
          <w:color w:val="535559"/>
        </w:rPr>
      </w:pPr>
      <w:r>
        <w:rPr>
          <w:color w:val="535559"/>
        </w:rPr>
        <w:t>5</w:t>
      </w:r>
    </w:p>
    <w:p w:rsidR="00FC6754" w:rsidRDefault="00FC6754" w:rsidP="00FC6754">
      <w:pPr>
        <w:pStyle w:val="HTMLPreformatted"/>
        <w:shd w:val="clear" w:color="auto" w:fill="EEEEEE"/>
        <w:jc w:val="both"/>
        <w:rPr>
          <w:color w:val="535559"/>
        </w:rPr>
      </w:pPr>
      <w:r>
        <w:rPr>
          <w:color w:val="535559"/>
        </w:rPr>
        <w:t>6</w:t>
      </w:r>
    </w:p>
    <w:p w:rsidR="00FC6754" w:rsidRDefault="00FC6754" w:rsidP="00FC6754">
      <w:pPr>
        <w:pStyle w:val="HTMLPreformatted"/>
        <w:shd w:val="clear" w:color="auto" w:fill="EEEEEE"/>
        <w:jc w:val="both"/>
        <w:rPr>
          <w:color w:val="535559"/>
        </w:rPr>
      </w:pPr>
      <w:r>
        <w:rPr>
          <w:color w:val="535559"/>
        </w:rPr>
        <w:t>7</w:t>
      </w:r>
    </w:p>
    <w:p w:rsidR="00FC6754" w:rsidRDefault="00FC6754" w:rsidP="00FC6754">
      <w:pPr>
        <w:pStyle w:val="HTMLPreformatted"/>
        <w:shd w:val="clear" w:color="auto" w:fill="EEEEEE"/>
        <w:jc w:val="both"/>
        <w:rPr>
          <w:color w:val="535559"/>
        </w:rPr>
      </w:pPr>
      <w:r>
        <w:rPr>
          <w:color w:val="535559"/>
        </w:rPr>
        <w:t>8</w:t>
      </w:r>
    </w:p>
    <w:p w:rsidR="00FC6754" w:rsidRDefault="00FC6754" w:rsidP="00FC6754">
      <w:pPr>
        <w:pStyle w:val="HTMLPreformatted"/>
        <w:shd w:val="clear" w:color="auto" w:fill="EEEEEE"/>
        <w:jc w:val="both"/>
        <w:rPr>
          <w:color w:val="535559"/>
        </w:rPr>
      </w:pPr>
      <w:r>
        <w:rPr>
          <w:color w:val="535559"/>
        </w:rPr>
        <w:t>9</w:t>
      </w:r>
    </w:p>
    <w:p w:rsidR="00FC6754" w:rsidRDefault="00FC6754" w:rsidP="00FC6754">
      <w:pPr>
        <w:pStyle w:val="HTMLPreformatted"/>
        <w:shd w:val="clear" w:color="auto" w:fill="EEEEEE"/>
        <w:jc w:val="both"/>
        <w:rPr>
          <w:color w:val="535559"/>
        </w:rPr>
      </w:pPr>
      <w:r>
        <w:rPr>
          <w:color w:val="535559"/>
        </w:rPr>
        <w:t>10</w:t>
      </w:r>
    </w:p>
    <w:p w:rsidR="00FC6754" w:rsidRDefault="00FC6754" w:rsidP="00FC675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Infinitive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If you pass </w:t>
      </w:r>
      <w:r>
        <w:rPr>
          <w:rStyle w:val="Strong"/>
          <w:rFonts w:ascii="Segoe UI" w:hAnsi="Segoe UI" w:cs="Segoe UI"/>
          <w:color w:val="333333"/>
        </w:rPr>
        <w:t>true</w:t>
      </w:r>
      <w:r>
        <w:rPr>
          <w:rFonts w:ascii="inter-regular" w:hAnsi="inter-regular"/>
          <w:color w:val="333333"/>
        </w:rPr>
        <w:t> in the do-while loop, it will be infinitive do-while loop.</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FC6754" w:rsidRDefault="00FC6754" w:rsidP="00FC6754">
      <w:pPr>
        <w:pStyle w:val="alt"/>
        <w:numPr>
          <w:ilvl w:val="0"/>
          <w:numId w:val="53"/>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rsidP="00FC6754">
      <w:pPr>
        <w:numPr>
          <w:ilvl w:val="0"/>
          <w:numId w:val="5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w:t>
      </w:r>
      <w:r>
        <w:rPr>
          <w:rFonts w:ascii="inter-regular" w:hAnsi="inter-regular"/>
          <w:color w:val="000000"/>
          <w:bdr w:val="none" w:sz="0" w:space="0" w:color="auto" w:frame="1"/>
        </w:rPr>
        <w:t>  </w:t>
      </w:r>
    </w:p>
    <w:p w:rsidR="00FC6754" w:rsidRDefault="00FC6754" w:rsidP="00FC6754">
      <w:pPr>
        <w:pStyle w:val="alt"/>
        <w:numPr>
          <w:ilvl w:val="0"/>
          <w:numId w:val="53"/>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DoWhileExample2.java</w:t>
      </w:r>
    </w:p>
    <w:p w:rsidR="00FC6754" w:rsidRDefault="00FC6754" w:rsidP="00FC6754">
      <w:pPr>
        <w:pStyle w:val="alt"/>
        <w:numPr>
          <w:ilvl w:val="0"/>
          <w:numId w:val="5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DoWhileExample2 {  </w:t>
      </w:r>
    </w:p>
    <w:p w:rsidR="00FC6754" w:rsidRDefault="00FC6754" w:rsidP="00FC6754">
      <w:pPr>
        <w:numPr>
          <w:ilvl w:val="0"/>
          <w:numId w:val="5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FC6754" w:rsidRDefault="00FC6754" w:rsidP="00FC6754">
      <w:pPr>
        <w:pStyle w:val="alt"/>
        <w:numPr>
          <w:ilvl w:val="0"/>
          <w:numId w:val="5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rsidP="00FC6754">
      <w:pPr>
        <w:numPr>
          <w:ilvl w:val="0"/>
          <w:numId w:val="5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"infinitive do while loop"</w:t>
      </w:r>
      <w:r>
        <w:rPr>
          <w:rFonts w:ascii="inter-regular" w:hAnsi="inter-regular"/>
          <w:color w:val="000000"/>
          <w:bdr w:val="none" w:sz="0" w:space="0" w:color="auto" w:frame="1"/>
        </w:rPr>
        <w:t>);  </w:t>
      </w:r>
    </w:p>
    <w:p w:rsidR="00FC6754" w:rsidRDefault="00FC6754" w:rsidP="00FC6754">
      <w:pPr>
        <w:pStyle w:val="alt"/>
        <w:numPr>
          <w:ilvl w:val="0"/>
          <w:numId w:val="5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C6754" w:rsidRDefault="00FC6754" w:rsidP="00FC6754">
      <w:pPr>
        <w:numPr>
          <w:ilvl w:val="0"/>
          <w:numId w:val="5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FC6754">
      <w:pPr>
        <w:pStyle w:val="alt"/>
        <w:numPr>
          <w:ilvl w:val="0"/>
          <w:numId w:val="5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27496C">
      <w:pPr>
        <w:rPr>
          <w:b/>
          <w:bCs/>
          <w:sz w:val="32"/>
          <w:szCs w:val="32"/>
        </w:rPr>
      </w:pPr>
    </w:p>
    <w:p w:rsidR="00A7616A" w:rsidRDefault="00A7616A" w:rsidP="0027496C">
      <w:pPr>
        <w:rPr>
          <w:b/>
          <w:bCs/>
          <w:sz w:val="32"/>
          <w:szCs w:val="32"/>
        </w:rPr>
      </w:pPr>
    </w:p>
    <w:p w:rsidR="00A7616A" w:rsidRDefault="00A7616A" w:rsidP="0027496C">
      <w:pPr>
        <w:rPr>
          <w:b/>
          <w:bCs/>
          <w:sz w:val="32"/>
          <w:szCs w:val="32"/>
        </w:rPr>
      </w:pPr>
      <w:r>
        <w:rPr>
          <w:b/>
          <w:bCs/>
          <w:sz w:val="32"/>
          <w:szCs w:val="32"/>
        </w:rPr>
        <w:t xml:space="preserve">Constructors in Java </w:t>
      </w:r>
    </w:p>
    <w:p w:rsidR="00A7616A" w:rsidRDefault="00A7616A" w:rsidP="0027496C">
      <w:pPr>
        <w:rPr>
          <w:b/>
          <w:bCs/>
          <w:sz w:val="32"/>
          <w:szCs w:val="32"/>
        </w:rPr>
      </w:pP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In </w:t>
      </w:r>
      <w:hyperlink r:id="rId32" w:history="1">
        <w:r>
          <w:rPr>
            <w:rStyle w:val="Hyperlink"/>
            <w:rFonts w:ascii="inter-regular" w:hAnsi="inter-regular"/>
            <w:color w:val="008000"/>
          </w:rPr>
          <w:t>Java</w:t>
        </w:r>
      </w:hyperlink>
      <w:r>
        <w:rPr>
          <w:rFonts w:ascii="inter-regular" w:hAnsi="inter-regular"/>
          <w:color w:val="333333"/>
        </w:rPr>
        <w:t>, a constructor is a block of codes similar to the method. It is called when an instance of the </w:t>
      </w:r>
      <w:hyperlink r:id="rId33" w:history="1">
        <w:r>
          <w:rPr>
            <w:rStyle w:val="Hyperlink"/>
            <w:rFonts w:ascii="inter-regular" w:hAnsi="inter-regular"/>
            <w:color w:val="008000"/>
          </w:rPr>
          <w:t>class</w:t>
        </w:r>
      </w:hyperlink>
      <w:r>
        <w:rPr>
          <w:rFonts w:ascii="inter-regular" w:hAnsi="inter-regular"/>
          <w:color w:val="333333"/>
        </w:rPr>
        <w:t> is created. At the time of calling constructor, memory for the object is allocated in the memory.</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It is a special type of method which is used to initialize the object.</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 xml:space="preserve">Every time an object is created using the </w:t>
      </w:r>
      <w:proofErr w:type="gramStart"/>
      <w:r>
        <w:rPr>
          <w:rFonts w:ascii="inter-regular" w:hAnsi="inter-regular"/>
          <w:color w:val="333333"/>
        </w:rPr>
        <w:t>new(</w:t>
      </w:r>
      <w:proofErr w:type="gramEnd"/>
      <w:r>
        <w:rPr>
          <w:rFonts w:ascii="inter-regular" w:hAnsi="inter-regular"/>
          <w:color w:val="333333"/>
        </w:rPr>
        <w:t>) keyword, at least one constructor is called.</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lastRenderedPageBreak/>
        <w:t>It calls a default constructor if there is no constructor available in the class. In such case, Java compiler provides a default constructor by default.</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types of constructors in Java: no-</w:t>
      </w:r>
      <w:proofErr w:type="spellStart"/>
      <w:r>
        <w:rPr>
          <w:rFonts w:ascii="inter-regular" w:hAnsi="inter-regular"/>
          <w:color w:val="333333"/>
        </w:rPr>
        <w:t>arg</w:t>
      </w:r>
      <w:proofErr w:type="spellEnd"/>
      <w:r>
        <w:rPr>
          <w:rFonts w:ascii="inter-regular" w:hAnsi="inter-regular"/>
          <w:color w:val="333333"/>
        </w:rPr>
        <w:t xml:space="preserve"> constructor, and parameterized constructor.</w:t>
      </w:r>
    </w:p>
    <w:p w:rsidR="007C4BD3" w:rsidRDefault="007C4BD3" w:rsidP="007C4BD3">
      <w:pPr>
        <w:pStyle w:val="NormalWeb"/>
        <w:shd w:val="clear" w:color="auto" w:fill="FFFFFF"/>
        <w:jc w:val="both"/>
        <w:rPr>
          <w:rFonts w:ascii="inter-regular" w:hAnsi="inter-regular"/>
          <w:color w:val="333333"/>
        </w:rPr>
      </w:pPr>
      <w:r>
        <w:rPr>
          <w:rStyle w:val="Strong"/>
          <w:rFonts w:ascii="Segoe UI" w:hAnsi="Segoe UI" w:cs="Segoe UI"/>
          <w:color w:val="333333"/>
        </w:rPr>
        <w:t>Note:</w:t>
      </w:r>
      <w:r>
        <w:rPr>
          <w:rFonts w:ascii="inter-regular" w:hAnsi="inter-regular"/>
          <w:color w:val="333333"/>
        </w:rPr>
        <w:t> It is called constructor because it constructs the values at the time of object creation. It is not necessary to write a constructor for a class. It is because java compiler creates a default constructor if your class doesn't have any.</w:t>
      </w:r>
    </w:p>
    <w:p w:rsidR="007C4BD3" w:rsidRDefault="007C4BD3" w:rsidP="007C4BD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Rules for creating Java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rules defined for the constructor.</w:t>
      </w:r>
    </w:p>
    <w:p w:rsidR="007C4BD3" w:rsidRDefault="007C4BD3" w:rsidP="007C4BD3">
      <w:pPr>
        <w:numPr>
          <w:ilvl w:val="0"/>
          <w:numId w:val="5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Constructor name must be the same as its class name</w:t>
      </w:r>
    </w:p>
    <w:p w:rsidR="007C4BD3" w:rsidRDefault="007C4BD3" w:rsidP="007C4BD3">
      <w:pPr>
        <w:numPr>
          <w:ilvl w:val="0"/>
          <w:numId w:val="5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Constructor must have no explicit return type</w:t>
      </w:r>
    </w:p>
    <w:p w:rsidR="007C4BD3" w:rsidRDefault="007C4BD3" w:rsidP="007C4BD3">
      <w:pPr>
        <w:numPr>
          <w:ilvl w:val="0"/>
          <w:numId w:val="5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Java constructor cannot be abstract, static, final, and synchronized</w:t>
      </w:r>
    </w:p>
    <w:p w:rsidR="007C4BD3" w:rsidRDefault="007C4BD3" w:rsidP="007C4BD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We can use </w:t>
      </w:r>
      <w:hyperlink r:id="rId34" w:history="1">
        <w:r>
          <w:rPr>
            <w:rStyle w:val="Hyperlink"/>
            <w:rFonts w:ascii="Arial" w:hAnsi="Arial" w:cs="Arial"/>
            <w:b w:val="0"/>
            <w:bCs w:val="0"/>
            <w:color w:val="008000"/>
            <w:sz w:val="23"/>
            <w:szCs w:val="23"/>
          </w:rPr>
          <w:t>access modifiers</w:t>
        </w:r>
      </w:hyperlink>
      <w:r>
        <w:rPr>
          <w:rFonts w:ascii="Arial" w:hAnsi="Arial" w:cs="Arial"/>
          <w:b w:val="0"/>
          <w:bCs w:val="0"/>
          <w:color w:val="333333"/>
          <w:sz w:val="23"/>
          <w:szCs w:val="23"/>
        </w:rPr>
        <w:t> while declaring a constructor. It controls the object creation. In other words, we can have private, protected, public or default constructor in Java.</w: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Java constructors</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types of constructors in Java:</w:t>
      </w:r>
    </w:p>
    <w:p w:rsidR="007C4BD3" w:rsidRDefault="007C4BD3" w:rsidP="007C4BD3">
      <w:pPr>
        <w:numPr>
          <w:ilvl w:val="0"/>
          <w:numId w:val="5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Default constructor (no-</w:t>
      </w:r>
      <w:proofErr w:type="spellStart"/>
      <w:r>
        <w:rPr>
          <w:rFonts w:ascii="inter-regular" w:hAnsi="inter-regular"/>
          <w:color w:val="000000"/>
        </w:rPr>
        <w:t>arg</w:t>
      </w:r>
      <w:proofErr w:type="spellEnd"/>
      <w:r>
        <w:rPr>
          <w:rFonts w:ascii="inter-regular" w:hAnsi="inter-regular"/>
          <w:color w:val="000000"/>
        </w:rPr>
        <w:t xml:space="preserve"> constructor)</w:t>
      </w:r>
    </w:p>
    <w:p w:rsidR="007C4BD3" w:rsidRDefault="007C4BD3" w:rsidP="007C4BD3">
      <w:pPr>
        <w:numPr>
          <w:ilvl w:val="0"/>
          <w:numId w:val="5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Parameterized constructor</w:t>
      </w:r>
    </w:p>
    <w:p w:rsidR="007C4BD3" w:rsidRDefault="007C4BD3" w:rsidP="007C4BD3">
      <w:pPr>
        <w:spacing w:after="0" w:line="240" w:lineRule="auto"/>
        <w:rPr>
          <w:rFonts w:ascii="Times New Roman" w:hAnsi="Times New Roman"/>
        </w:rPr>
      </w:pPr>
      <w:r>
        <w:rPr>
          <w:noProof/>
        </w:rPr>
        <w:drawing>
          <wp:inline distT="0" distB="0" distL="0" distR="0">
            <wp:extent cx="4763135" cy="3096260"/>
            <wp:effectExtent l="0" t="0" r="0" b="8890"/>
            <wp:docPr id="566038022"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Constructo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3096260"/>
                    </a:xfrm>
                    <a:prstGeom prst="rect">
                      <a:avLst/>
                    </a:prstGeom>
                    <a:noFill/>
                    <a:ln>
                      <a:noFill/>
                    </a:ln>
                  </pic:spPr>
                </pic:pic>
              </a:graphicData>
            </a:graphic>
          </wp:inline>
        </w:drawing>
      </w:r>
    </w:p>
    <w:p w:rsidR="007C4BD3" w:rsidRDefault="007C4BD3" w:rsidP="007C4BD3">
      <w:r>
        <w:lastRenderedPageBreak/>
        <w:pict>
          <v:rect id="_x0000_i1038" style="width:0;height:.75pt" o:hralign="left" o:hrstd="t" o:hrnoshade="t" o:hr="t" fillcolor="#d4d4d4" stroked="f"/>
        </w:pic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Default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A constructor is called "Default Constructor" when it doesn't have any parameter.</w:t>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Syntax of default constructor:</w:t>
      </w:r>
    </w:p>
    <w:p w:rsidR="007C4BD3" w:rsidRDefault="007C4BD3" w:rsidP="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&lt;</w:t>
      </w:r>
      <w:proofErr w:type="spellStart"/>
      <w:r>
        <w:rPr>
          <w:rFonts w:ascii="inter-regular" w:hAnsi="inter-regular"/>
          <w:color w:val="000000"/>
          <w:bdr w:val="none" w:sz="0" w:space="0" w:color="auto" w:frame="1"/>
        </w:rPr>
        <w:t>class_name</w:t>
      </w:r>
      <w:proofErr w:type="spellEnd"/>
      <w:proofErr w:type="gramStart"/>
      <w:r>
        <w:rPr>
          <w:rFonts w:ascii="inter-regular" w:hAnsi="inter-regular"/>
          <w:color w:val="000000"/>
          <w:bdr w:val="none" w:sz="0" w:space="0" w:color="auto" w:frame="1"/>
        </w:rPr>
        <w:t>&gt;(</w:t>
      </w:r>
      <w:proofErr w:type="gramEnd"/>
      <w:r>
        <w:rPr>
          <w:rFonts w:ascii="inter-regular" w:hAnsi="inter-regular"/>
          <w:color w:val="000000"/>
          <w:bdr w:val="none" w:sz="0" w:space="0" w:color="auto" w:frame="1"/>
        </w:rPr>
        <w:t>){}  </w:t>
      </w:r>
    </w:p>
    <w:p w:rsidR="007C4BD3" w:rsidRDefault="007C4BD3" w:rsidP="007C4BD3">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1411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19"/>
      </w:tblGrid>
      <w:tr w:rsidR="007C4BD3" w:rsidTr="007C4BD3">
        <w:trPr>
          <w:tblCellSpacing w:w="15" w:type="dxa"/>
        </w:trPr>
        <w:tc>
          <w:tcPr>
            <w:tcW w:w="0" w:type="auto"/>
            <w:shd w:val="clear" w:color="auto" w:fill="FFFFFF"/>
            <w:vAlign w:val="center"/>
            <w:hideMark/>
          </w:tcPr>
          <w:p w:rsidR="007C4BD3" w:rsidRDefault="007C4BD3">
            <w:pPr>
              <w:jc w:val="both"/>
              <w:rPr>
                <w:rFonts w:ascii="inter-regular" w:hAnsi="inter-regular" w:cs="Times New Roman"/>
                <w:color w:val="333333"/>
                <w:sz w:val="24"/>
                <w:szCs w:val="24"/>
              </w:rPr>
            </w:pPr>
            <w:r>
              <w:rPr>
                <w:rFonts w:ascii="inter-regular" w:hAnsi="inter-regular"/>
                <w:color w:val="333333"/>
              </w:rPr>
              <w:t>In this example, we are creating the no-</w:t>
            </w:r>
            <w:proofErr w:type="spellStart"/>
            <w:r>
              <w:rPr>
                <w:rFonts w:ascii="inter-regular" w:hAnsi="inter-regular"/>
                <w:color w:val="333333"/>
              </w:rPr>
              <w:t>arg</w:t>
            </w:r>
            <w:proofErr w:type="spellEnd"/>
            <w:r>
              <w:rPr>
                <w:rFonts w:ascii="inter-regular" w:hAnsi="inter-regular"/>
                <w:color w:val="333333"/>
              </w:rPr>
              <w:t xml:space="preserve"> constructor in the Bike class. It will be invoked at the time of object creation.</w:t>
            </w:r>
          </w:p>
        </w:tc>
      </w:tr>
    </w:tbl>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create and call a default constructor</w:t>
      </w: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Bike1{  </w:t>
      </w:r>
    </w:p>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default constructor</w:t>
      </w: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Bike1</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created"</w:t>
      </w:r>
      <w:r>
        <w:rPr>
          <w:rFonts w:ascii="inter-regular" w:hAnsi="inter-regular"/>
          <w:color w:val="000000"/>
          <w:bdr w:val="none" w:sz="0" w:space="0" w:color="auto" w:frame="1"/>
        </w:rPr>
        <w:t>);}  </w:t>
      </w:r>
    </w:p>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//main method</w:t>
      </w: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//calling a default constructor</w:t>
      </w: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Bike1 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Bike1();  </w:t>
      </w:r>
    </w:p>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spacing w:line="240" w:lineRule="auto"/>
        <w:rPr>
          <w:rFonts w:ascii="Times New Roman" w:hAnsi="Times New Roman"/>
        </w:rPr>
      </w:pPr>
      <w:hyperlink r:id="rId36" w:tgtFrame="_blank" w:history="1">
        <w:r>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Bike is created</w:t>
      </w:r>
    </w:p>
    <w:p w:rsidR="007C4BD3" w:rsidRDefault="007C4BD3" w:rsidP="007C4BD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no constructor in a class, compiler automatically creates a default constructor.</w:t>
      </w:r>
    </w:p>
    <w:p w:rsidR="007C4BD3" w:rsidRDefault="007C4BD3" w:rsidP="007C4BD3">
      <w:pPr>
        <w:rPr>
          <w:rFonts w:ascii="Times New Roman" w:hAnsi="Times New Roman" w:cs="Times New Roman"/>
          <w:sz w:val="24"/>
          <w:szCs w:val="24"/>
        </w:rPr>
      </w:pPr>
      <w:r>
        <w:rPr>
          <w:noProof/>
        </w:rPr>
        <w:drawing>
          <wp:inline distT="0" distB="0" distL="0" distR="0">
            <wp:extent cx="5731510" cy="2152650"/>
            <wp:effectExtent l="0" t="0" r="0" b="0"/>
            <wp:docPr id="1143053209"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efault construct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Q) What is the purpose of a default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 default constructor is used to provide the default values to the object like 0, null, etc., depending on the type.</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//Let us see another example of default constructor</w:t>
      </w:r>
      <w:r>
        <w:rPr>
          <w:rFonts w:ascii="inter-regular" w:hAnsi="inter-regular"/>
          <w:color w:val="000000"/>
          <w:bdr w:val="none" w:sz="0" w:space="0" w:color="auto" w:frame="1"/>
        </w:rPr>
        <w:t>  </w:t>
      </w:r>
    </w:p>
    <w:p w:rsidR="007C4BD3" w:rsidRDefault="007C4BD3" w:rsidP="007C4BD3">
      <w:pPr>
        <w:numPr>
          <w:ilvl w:val="0"/>
          <w:numId w:val="5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//which displays the default values</w:t>
      </w: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Student3{  </w:t>
      </w:r>
    </w:p>
    <w:p w:rsidR="007C4BD3" w:rsidRDefault="007C4BD3" w:rsidP="007C4BD3">
      <w:pPr>
        <w:numPr>
          <w:ilvl w:val="0"/>
          <w:numId w:val="5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7C4BD3" w:rsidRDefault="007C4BD3" w:rsidP="007C4BD3">
      <w:pPr>
        <w:numPr>
          <w:ilvl w:val="0"/>
          <w:numId w:val="5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//method to display the value of id and name</w:t>
      </w: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  </w:t>
      </w:r>
    </w:p>
    <w:p w:rsidR="007C4BD3" w:rsidRDefault="007C4BD3" w:rsidP="007C4BD3">
      <w:pPr>
        <w:numPr>
          <w:ilvl w:val="0"/>
          <w:numId w:val="5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rsidP="007C4BD3">
      <w:pPr>
        <w:numPr>
          <w:ilvl w:val="0"/>
          <w:numId w:val="5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Student3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Student3();  </w:t>
      </w:r>
    </w:p>
    <w:p w:rsidR="007C4BD3" w:rsidRDefault="007C4BD3" w:rsidP="007C4BD3">
      <w:pPr>
        <w:numPr>
          <w:ilvl w:val="0"/>
          <w:numId w:val="59"/>
        </w:numPr>
        <w:spacing w:after="0" w:line="375" w:lineRule="atLeast"/>
        <w:jc w:val="both"/>
        <w:rPr>
          <w:rFonts w:ascii="inter-regular" w:hAnsi="inter-regular"/>
          <w:color w:val="000000"/>
        </w:rPr>
      </w:pPr>
      <w:r>
        <w:rPr>
          <w:rFonts w:ascii="inter-regular" w:hAnsi="inter-regular"/>
          <w:color w:val="000000"/>
          <w:bdr w:val="none" w:sz="0" w:space="0" w:color="auto" w:frame="1"/>
        </w:rPr>
        <w:t>Student3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Student3();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//displaying values of the object</w:t>
      </w:r>
      <w:r>
        <w:rPr>
          <w:rFonts w:ascii="inter-regular" w:hAnsi="inter-regular"/>
          <w:color w:val="000000"/>
          <w:bdr w:val="none" w:sz="0" w:space="0" w:color="auto" w:frame="1"/>
        </w:rPr>
        <w:t>  </w:t>
      </w:r>
    </w:p>
    <w:p w:rsidR="007C4BD3" w:rsidRDefault="007C4BD3" w:rsidP="007C4BD3">
      <w:pPr>
        <w:numPr>
          <w:ilvl w:val="0"/>
          <w:numId w:val="59"/>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rsidP="007C4BD3">
      <w:pPr>
        <w:numPr>
          <w:ilvl w:val="0"/>
          <w:numId w:val="5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rPr>
          <w:rFonts w:ascii="Times New Roman" w:hAnsi="Times New Roman"/>
        </w:rPr>
      </w:pPr>
      <w:hyperlink r:id="rId38" w:tgtFrame="_blank" w:history="1">
        <w:r>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pacing w:before="75" w:after="75"/>
        <w:ind w:left="150"/>
        <w:jc w:val="both"/>
        <w:rPr>
          <w:color w:val="333333"/>
        </w:rPr>
      </w:pPr>
      <w:r>
        <w:rPr>
          <w:color w:val="333333"/>
        </w:rPr>
        <w:t>0 null</w:t>
      </w:r>
    </w:p>
    <w:p w:rsidR="007C4BD3" w:rsidRDefault="007C4BD3" w:rsidP="007C4BD3">
      <w:pPr>
        <w:pStyle w:val="HTMLPreformatted"/>
        <w:spacing w:before="75" w:after="75"/>
        <w:ind w:left="150"/>
        <w:jc w:val="both"/>
        <w:rPr>
          <w:color w:val="333333"/>
        </w:rPr>
      </w:pPr>
      <w:r>
        <w:rPr>
          <w:color w:val="333333"/>
        </w:rPr>
        <w:t>0 null</w:t>
      </w:r>
    </w:p>
    <w:p w:rsidR="007C4BD3" w:rsidRDefault="007C4BD3" w:rsidP="007C4BD3">
      <w:pPr>
        <w:pStyle w:val="NormalWeb"/>
        <w:shd w:val="clear" w:color="auto" w:fill="FFFFFF"/>
        <w:jc w:val="both"/>
        <w:rPr>
          <w:rFonts w:ascii="inter-regular" w:hAnsi="inter-regular"/>
          <w:color w:val="333333"/>
        </w:rPr>
      </w:pPr>
      <w:proofErr w:type="spellStart"/>
      <w:proofErr w:type="gramStart"/>
      <w:r>
        <w:rPr>
          <w:rStyle w:val="Strong"/>
          <w:rFonts w:ascii="Segoe UI" w:hAnsi="Segoe UI" w:cs="Segoe UI"/>
          <w:color w:val="333333"/>
        </w:rPr>
        <w:t>Explanation:</w:t>
      </w:r>
      <w:r>
        <w:rPr>
          <w:rFonts w:ascii="inter-regular" w:hAnsi="inter-regular"/>
          <w:color w:val="333333"/>
        </w:rPr>
        <w:t>In</w:t>
      </w:r>
      <w:proofErr w:type="spellEnd"/>
      <w:proofErr w:type="gramEnd"/>
      <w:r>
        <w:rPr>
          <w:rFonts w:ascii="inter-regular" w:hAnsi="inter-regular"/>
          <w:color w:val="333333"/>
        </w:rPr>
        <w:t xml:space="preserve"> the above </w:t>
      </w:r>
      <w:proofErr w:type="spellStart"/>
      <w:r>
        <w:rPr>
          <w:rFonts w:ascii="inter-regular" w:hAnsi="inter-regular"/>
          <w:color w:val="333333"/>
        </w:rPr>
        <w:t>class,you</w:t>
      </w:r>
      <w:proofErr w:type="spellEnd"/>
      <w:r>
        <w:rPr>
          <w:rFonts w:ascii="inter-regular" w:hAnsi="inter-regular"/>
          <w:color w:val="333333"/>
        </w:rPr>
        <w:t xml:space="preserve"> are not creating any constructor so compiler provides you a default constructor. Here 0 and null values are provided by default constructor.</w:t>
      </w:r>
    </w:p>
    <w:p w:rsidR="007C4BD3" w:rsidRDefault="007C4BD3" w:rsidP="007C4BD3">
      <w:pPr>
        <w:rPr>
          <w:rFonts w:ascii="Times New Roman" w:hAnsi="Times New Roman"/>
        </w:rPr>
      </w:pPr>
      <w:r>
        <w:pict>
          <v:rect id="_x0000_i1040" style="width:0;height:.75pt" o:hralign="left" o:hrstd="t" o:hrnoshade="t" o:hr="t" fillcolor="#d4d4d4" stroked="f"/>
        </w:pict>
      </w:r>
    </w:p>
    <w:p w:rsidR="007C4BD3" w:rsidRDefault="007C4BD3" w:rsidP="007C4BD3">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A constructor which has a specific number of parameters is called a parameterized constructor.</w:t>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Why use the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 parameterized constructor is used to provide different values to distinct objects. However, you can provide the same values also.</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In this example, we have created the constructor of Student class that have two parameters. We can have any number of parameters in the constructor.</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the parameterized constructor.</w:t>
      </w:r>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Student4{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a parameterized constructor</w:t>
      </w:r>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Student4(</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n){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the values</w:t>
      </w:r>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objects and passing values</w:t>
      </w:r>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Student4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Student4(</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Student4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Student4(</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method to display the values of object</w:t>
      </w:r>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rPr>
          <w:rFonts w:ascii="Times New Roman" w:hAnsi="Times New Roman"/>
        </w:rPr>
      </w:pPr>
      <w:hyperlink r:id="rId39" w:tgtFrame="_blank" w:history="1">
        <w:r>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111 Karan</w:t>
      </w:r>
    </w:p>
    <w:p w:rsidR="007C4BD3" w:rsidRDefault="007C4BD3" w:rsidP="007C4BD3">
      <w:pPr>
        <w:pStyle w:val="HTMLPreformatted"/>
        <w:shd w:val="clear" w:color="auto" w:fill="EEEEEE"/>
        <w:jc w:val="both"/>
        <w:rPr>
          <w:color w:val="535559"/>
        </w:rPr>
      </w:pPr>
      <w:r>
        <w:rPr>
          <w:color w:val="535559"/>
        </w:rPr>
        <w:t>222 Aryan</w:t>
      </w:r>
    </w:p>
    <w:p w:rsidR="007C4BD3" w:rsidRDefault="007C4BD3" w:rsidP="007C4BD3">
      <w:pPr>
        <w:rPr>
          <w:rFonts w:ascii="Times New Roman" w:hAnsi="Times New Roman"/>
        </w:rPr>
      </w:pPr>
      <w:r>
        <w:pict>
          <v:rect id="_x0000_i1041" style="width:0;height:.75pt" o:hralign="left" o:hrstd="t" o:hrnoshade="t" o:hr="t" fillcolor="#d4d4d4" stroked="f"/>
        </w:pict>
      </w:r>
    </w:p>
    <w:p w:rsidR="007C4BD3" w:rsidRPr="00474715" w:rsidRDefault="007C4BD3" w:rsidP="007C4BD3">
      <w:pPr>
        <w:pStyle w:val="Heading2"/>
        <w:shd w:val="clear" w:color="auto" w:fill="FFFFFF"/>
        <w:spacing w:line="312" w:lineRule="atLeast"/>
        <w:jc w:val="both"/>
        <w:rPr>
          <w:rFonts w:ascii="Helvetica" w:hAnsi="Helvetica"/>
          <w:color w:val="610B38"/>
          <w:sz w:val="52"/>
          <w:szCs w:val="52"/>
        </w:rPr>
      </w:pPr>
      <w:r w:rsidRPr="00474715">
        <w:rPr>
          <w:rFonts w:ascii="Helvetica" w:hAnsi="Helvetica"/>
          <w:color w:val="610B38"/>
          <w:sz w:val="52"/>
          <w:szCs w:val="52"/>
        </w:rPr>
        <w:t>Constructor Overloading in Java</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lastRenderedPageBreak/>
        <w:t>In Java, a constructor is just like a method but without return type. It can also be overloaded like Java methods.</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Constructor </w:t>
      </w:r>
      <w:hyperlink r:id="rId40" w:history="1">
        <w:r>
          <w:rPr>
            <w:rStyle w:val="Hyperlink"/>
            <w:rFonts w:ascii="inter-regular" w:hAnsi="inter-regular"/>
            <w:color w:val="008000"/>
          </w:rPr>
          <w:t>overloading in Java</w:t>
        </w:r>
      </w:hyperlink>
      <w:r>
        <w:rPr>
          <w:rFonts w:ascii="inter-regular" w:hAnsi="inter-regular"/>
          <w:color w:val="333333"/>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Constructor Overloading</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overload constructors</w:t>
      </w:r>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Student5{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age;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two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constructor</w:t>
      </w:r>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Student5(</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n){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three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constructor</w:t>
      </w:r>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Student5(</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a){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age=a;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+age);}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Student5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Student5(</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Student5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Student5(</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25</w:t>
      </w:r>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rPr>
          <w:rFonts w:ascii="Times New Roman" w:hAnsi="Times New Roman"/>
        </w:rPr>
      </w:pPr>
      <w:hyperlink r:id="rId41" w:tgtFrame="_blank" w:history="1">
        <w:r>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111 Karan 0</w:t>
      </w:r>
    </w:p>
    <w:p w:rsidR="007C4BD3" w:rsidRDefault="007C4BD3" w:rsidP="007C4BD3">
      <w:pPr>
        <w:pStyle w:val="HTMLPreformatted"/>
        <w:shd w:val="clear" w:color="auto" w:fill="EEEEEE"/>
        <w:jc w:val="both"/>
        <w:rPr>
          <w:color w:val="535559"/>
        </w:rPr>
      </w:pPr>
      <w:r>
        <w:rPr>
          <w:color w:val="535559"/>
        </w:rPr>
        <w:t>222 Aryan 25</w:t>
      </w:r>
    </w:p>
    <w:p w:rsidR="007C4BD3" w:rsidRDefault="007C4BD3" w:rsidP="007C4BD3">
      <w:pPr>
        <w:rPr>
          <w:rFonts w:ascii="Times New Roman" w:hAnsi="Times New Roman"/>
        </w:rPr>
      </w:pPr>
      <w:r>
        <w:pict>
          <v:rect id="_x0000_i1042" style="width:0;height:.75pt" o:hralign="left" o:hrstd="t" o:hrnoshade="t" o:hr="t" fillcolor="#d4d4d4" stroked="f"/>
        </w:pic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Difference between constructor and method in Java</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many differences between constructors and methods. They are given below.</w:t>
      </w:r>
    </w:p>
    <w:tbl>
      <w:tblPr>
        <w:tblW w:w="14119"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83"/>
        <w:gridCol w:w="5736"/>
      </w:tblGrid>
      <w:tr w:rsidR="007C4BD3" w:rsidTr="007C4BD3">
        <w:tc>
          <w:tcPr>
            <w:tcW w:w="0" w:type="auto"/>
            <w:shd w:val="clear" w:color="auto" w:fill="C7CCBE"/>
            <w:tcMar>
              <w:top w:w="180" w:type="dxa"/>
              <w:left w:w="180" w:type="dxa"/>
              <w:bottom w:w="180" w:type="dxa"/>
              <w:right w:w="180" w:type="dxa"/>
            </w:tcMar>
            <w:hideMark/>
          </w:tcPr>
          <w:p w:rsidR="007C4BD3" w:rsidRPr="00474715" w:rsidRDefault="007C4BD3">
            <w:pPr>
              <w:rPr>
                <w:rFonts w:ascii="Times New Roman" w:hAnsi="Times New Roman"/>
                <w:b/>
                <w:bCs/>
                <w:color w:val="000000"/>
                <w:sz w:val="12"/>
                <w:szCs w:val="12"/>
              </w:rPr>
            </w:pPr>
            <w:r w:rsidRPr="00474715">
              <w:rPr>
                <w:b/>
                <w:bCs/>
                <w:color w:val="000000"/>
                <w:sz w:val="12"/>
                <w:szCs w:val="12"/>
              </w:rPr>
              <w:t>Java Constructor</w:t>
            </w:r>
          </w:p>
        </w:tc>
        <w:tc>
          <w:tcPr>
            <w:tcW w:w="0" w:type="auto"/>
            <w:shd w:val="clear" w:color="auto" w:fill="C7CCBE"/>
            <w:tcMar>
              <w:top w:w="180" w:type="dxa"/>
              <w:left w:w="180" w:type="dxa"/>
              <w:bottom w:w="180" w:type="dxa"/>
              <w:right w:w="180" w:type="dxa"/>
            </w:tcMar>
            <w:hideMark/>
          </w:tcPr>
          <w:p w:rsidR="007C4BD3" w:rsidRPr="00474715" w:rsidRDefault="007C4BD3">
            <w:pPr>
              <w:rPr>
                <w:b/>
                <w:bCs/>
                <w:color w:val="000000"/>
                <w:sz w:val="12"/>
                <w:szCs w:val="12"/>
              </w:rPr>
            </w:pPr>
            <w:r w:rsidRPr="00474715">
              <w:rPr>
                <w:b/>
                <w:bCs/>
                <w:color w:val="000000"/>
                <w:sz w:val="12"/>
                <w:szCs w:val="12"/>
              </w:rPr>
              <w:t>Java Method</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 xml:space="preserve">A method is used to expose the </w:t>
            </w:r>
            <w:proofErr w:type="spellStart"/>
            <w:r w:rsidRPr="00474715">
              <w:rPr>
                <w:rFonts w:ascii="inter-regular" w:hAnsi="inter-regular"/>
                <w:color w:val="333333"/>
                <w:sz w:val="12"/>
                <w:szCs w:val="12"/>
              </w:rPr>
              <w:t>behavior</w:t>
            </w:r>
            <w:proofErr w:type="spellEnd"/>
            <w:r w:rsidRPr="00474715">
              <w:rPr>
                <w:rFonts w:ascii="inter-regular" w:hAnsi="inter-regular"/>
                <w:color w:val="333333"/>
                <w:sz w:val="12"/>
                <w:szCs w:val="12"/>
              </w:rPr>
              <w:t xml:space="preserve"> of an object.</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method must have a return type.</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is invoked explicitly.</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is not provided by the compiler in any case.</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 xml:space="preserve">The </w:t>
            </w:r>
            <w:proofErr w:type="gramStart"/>
            <w:r w:rsidRPr="00474715">
              <w:rPr>
                <w:rFonts w:ascii="inter-regular" w:hAnsi="inter-regular"/>
                <w:color w:val="333333"/>
                <w:sz w:val="12"/>
                <w:szCs w:val="12"/>
              </w:rPr>
              <w:t>constructor</w:t>
            </w:r>
            <w:proofErr w:type="gramEnd"/>
            <w:r w:rsidRPr="00474715">
              <w:rPr>
                <w:rFonts w:ascii="inter-regular" w:hAnsi="inter-regular"/>
                <w:color w:val="333333"/>
                <w:sz w:val="12"/>
                <w:szCs w:val="12"/>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name may or may not be same as the class name.</w:t>
            </w:r>
          </w:p>
        </w:tc>
      </w:tr>
    </w:tbl>
    <w:p w:rsidR="00A7616A" w:rsidRDefault="007C4BD3" w:rsidP="0027496C">
      <w:pPr>
        <w:rPr>
          <w:b/>
          <w:bCs/>
          <w:sz w:val="32"/>
          <w:szCs w:val="32"/>
        </w:rPr>
      </w:pPr>
      <w:r>
        <w:rPr>
          <w:rFonts w:ascii="inter-regular" w:hAnsi="inter-regular"/>
          <w:color w:val="333333"/>
        </w:rPr>
        <w:br/>
      </w:r>
      <w:r>
        <w:rPr>
          <w:noProof/>
        </w:rPr>
        <w:drawing>
          <wp:inline distT="0" distB="0" distL="0" distR="0">
            <wp:extent cx="5731510" cy="4398010"/>
            <wp:effectExtent l="0" t="0" r="2540" b="2540"/>
            <wp:docPr id="1104064800"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Constructors vs. Method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398010"/>
                    </a:xfrm>
                    <a:prstGeom prst="rect">
                      <a:avLst/>
                    </a:prstGeom>
                    <a:noFill/>
                    <a:ln>
                      <a:noFill/>
                    </a:ln>
                  </pic:spPr>
                </pic:pic>
              </a:graphicData>
            </a:graphic>
          </wp:inline>
        </w:drawing>
      </w:r>
    </w:p>
    <w:p w:rsidR="004814A6" w:rsidRDefault="004814A6" w:rsidP="0027496C">
      <w:pPr>
        <w:rPr>
          <w:b/>
          <w:bCs/>
          <w:sz w:val="32"/>
          <w:szCs w:val="32"/>
        </w:rPr>
      </w:pPr>
    </w:p>
    <w:p w:rsidR="004814A6" w:rsidRDefault="004814A6" w:rsidP="0027496C">
      <w:pPr>
        <w:rPr>
          <w:b/>
          <w:bCs/>
          <w:sz w:val="32"/>
          <w:szCs w:val="32"/>
        </w:rPr>
      </w:pPr>
    </w:p>
    <w:p w:rsidR="004814A6" w:rsidRDefault="00EA462B" w:rsidP="0027496C">
      <w:pPr>
        <w:rPr>
          <w:b/>
          <w:bCs/>
          <w:sz w:val="32"/>
          <w:szCs w:val="32"/>
        </w:rPr>
      </w:pPr>
      <w:r>
        <w:rPr>
          <w:b/>
          <w:bCs/>
          <w:sz w:val="32"/>
          <w:szCs w:val="32"/>
        </w:rPr>
        <w:t xml:space="preserve">Static keyword in Java </w:t>
      </w:r>
    </w:p>
    <w:p w:rsidR="00EA462B" w:rsidRDefault="00EA462B" w:rsidP="0027496C">
      <w:pPr>
        <w:rPr>
          <w:b/>
          <w:bCs/>
          <w:sz w:val="32"/>
          <w:szCs w:val="32"/>
        </w:rPr>
      </w:pPr>
    </w:p>
    <w:p w:rsidR="00EA462B" w:rsidRDefault="00EA462B" w:rsidP="0027496C">
      <w:pPr>
        <w:rPr>
          <w:rFonts w:ascii="inter-regular" w:hAnsi="inter-regular"/>
          <w:color w:val="333333"/>
          <w:shd w:val="clear" w:color="auto" w:fill="FFFFFF"/>
        </w:rPr>
      </w:pPr>
      <w:r>
        <w:rPr>
          <w:rFonts w:ascii="inter-regular" w:hAnsi="inter-regular"/>
          <w:color w:val="333333"/>
          <w:shd w:val="clear" w:color="auto" w:fill="FFFFFF"/>
        </w:rPr>
        <w:t>The </w:t>
      </w:r>
      <w:r>
        <w:rPr>
          <w:rStyle w:val="Strong"/>
          <w:rFonts w:ascii="Segoe UI" w:hAnsi="Segoe UI" w:cs="Segoe UI"/>
          <w:color w:val="333333"/>
          <w:shd w:val="clear" w:color="auto" w:fill="FFFFFF"/>
        </w:rPr>
        <w:t>static keyword</w:t>
      </w:r>
      <w:r>
        <w:rPr>
          <w:rFonts w:ascii="inter-regular" w:hAnsi="inter-regular"/>
          <w:color w:val="333333"/>
          <w:shd w:val="clear" w:color="auto" w:fill="FFFFFF"/>
        </w:rPr>
        <w:t> in </w:t>
      </w:r>
      <w:hyperlink r:id="rId43" w:history="1">
        <w:r>
          <w:rPr>
            <w:rStyle w:val="Hyperlink"/>
            <w:rFonts w:ascii="inter-regular" w:hAnsi="inter-regular"/>
            <w:color w:val="008000"/>
            <w:shd w:val="clear" w:color="auto" w:fill="FFFFFF"/>
          </w:rPr>
          <w:t>Java</w:t>
        </w:r>
      </w:hyperlink>
      <w:r>
        <w:rPr>
          <w:rFonts w:ascii="inter-regular" w:hAnsi="inter-regular"/>
          <w:color w:val="333333"/>
          <w:shd w:val="clear" w:color="auto" w:fill="FFFFFF"/>
        </w:rPr>
        <w:t> is used for memory management mainly. We can apply static keyword with </w:t>
      </w:r>
      <w:hyperlink r:id="rId44" w:history="1">
        <w:r>
          <w:rPr>
            <w:rStyle w:val="Hyperlink"/>
            <w:rFonts w:ascii="inter-regular" w:hAnsi="inter-regular"/>
            <w:color w:val="008000"/>
            <w:shd w:val="clear" w:color="auto" w:fill="FFFFFF"/>
          </w:rPr>
          <w:t>variables</w:t>
        </w:r>
      </w:hyperlink>
      <w:r>
        <w:rPr>
          <w:rFonts w:ascii="inter-regular" w:hAnsi="inter-regular"/>
          <w:color w:val="333333"/>
          <w:shd w:val="clear" w:color="auto" w:fill="FFFFFF"/>
        </w:rPr>
        <w:t>, methods, blocks and </w:t>
      </w:r>
      <w:hyperlink r:id="rId45" w:history="1">
        <w:r>
          <w:rPr>
            <w:rStyle w:val="Hyperlink"/>
            <w:rFonts w:ascii="inter-regular" w:hAnsi="inter-regular"/>
            <w:color w:val="008000"/>
            <w:shd w:val="clear" w:color="auto" w:fill="FFFFFF"/>
          </w:rPr>
          <w:t>nested classes</w:t>
        </w:r>
      </w:hyperlink>
      <w:r>
        <w:rPr>
          <w:rFonts w:ascii="inter-regular" w:hAnsi="inter-regular"/>
          <w:color w:val="333333"/>
          <w:shd w:val="clear" w:color="auto" w:fill="FFFFFF"/>
        </w:rPr>
        <w:t>. The static keyword belongs to the class than an instance of the class.</w:t>
      </w:r>
    </w:p>
    <w:p w:rsidR="00EA462B" w:rsidRDefault="00EA462B" w:rsidP="0027496C">
      <w:pPr>
        <w:rPr>
          <w:rFonts w:ascii="inter-regular" w:hAnsi="inter-regular"/>
          <w:color w:val="333333"/>
          <w:shd w:val="clear" w:color="auto" w:fill="FFFFFF"/>
        </w:rPr>
      </w:pP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The static can be:</w:t>
      </w:r>
    </w:p>
    <w:p w:rsidR="00EA462B" w:rsidRDefault="00EA462B" w:rsidP="00EA462B">
      <w:pPr>
        <w:numPr>
          <w:ilvl w:val="0"/>
          <w:numId w:val="6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Variable (also known as a class variable)</w:t>
      </w:r>
    </w:p>
    <w:p w:rsidR="00EA462B" w:rsidRDefault="00EA462B" w:rsidP="00EA462B">
      <w:pPr>
        <w:numPr>
          <w:ilvl w:val="0"/>
          <w:numId w:val="6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Method (also known as a class method)</w:t>
      </w:r>
    </w:p>
    <w:p w:rsidR="00EA462B" w:rsidRDefault="00EA462B" w:rsidP="00EA462B">
      <w:pPr>
        <w:numPr>
          <w:ilvl w:val="0"/>
          <w:numId w:val="6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Block</w:t>
      </w:r>
    </w:p>
    <w:p w:rsidR="00EA462B" w:rsidRDefault="00EA462B" w:rsidP="00EA462B">
      <w:pPr>
        <w:numPr>
          <w:ilvl w:val="0"/>
          <w:numId w:val="6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Nested class</w:t>
      </w:r>
    </w:p>
    <w:p w:rsidR="00EA462B" w:rsidRDefault="00EA462B" w:rsidP="00EA462B">
      <w:pPr>
        <w:spacing w:after="0" w:line="240" w:lineRule="auto"/>
        <w:rPr>
          <w:rFonts w:ascii="Times New Roman" w:hAnsi="Times New Roman"/>
        </w:rPr>
      </w:pPr>
      <w:r>
        <w:rPr>
          <w:noProof/>
        </w:rPr>
        <w:drawing>
          <wp:inline distT="0" distB="0" distL="0" distR="0">
            <wp:extent cx="3970020" cy="3524250"/>
            <wp:effectExtent l="0" t="0" r="0" b="0"/>
            <wp:docPr id="1828756575" name="Picture 9"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c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0020" cy="3524250"/>
                    </a:xfrm>
                    <a:prstGeom prst="rect">
                      <a:avLst/>
                    </a:prstGeom>
                    <a:noFill/>
                    <a:ln>
                      <a:noFill/>
                    </a:ln>
                  </pic:spPr>
                </pic:pic>
              </a:graphicData>
            </a:graphic>
          </wp:inline>
        </w:drawing>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Java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If you declare any variable as static, it is known as a static variable.</w:t>
      </w:r>
    </w:p>
    <w:p w:rsidR="00EA462B" w:rsidRDefault="00EA462B" w:rsidP="00EA462B">
      <w:pPr>
        <w:numPr>
          <w:ilvl w:val="0"/>
          <w:numId w:val="6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static variable can be used to refer to the common property of all objects (which is not unique for each object), for example, the company name of employees, college name of students, etc.</w:t>
      </w:r>
    </w:p>
    <w:p w:rsidR="00EA462B" w:rsidRDefault="00EA462B" w:rsidP="00EA462B">
      <w:pPr>
        <w:numPr>
          <w:ilvl w:val="0"/>
          <w:numId w:val="6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static variable gets memory only once in the class area at the time of class loading.</w: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Advantages of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It makes your program </w:t>
      </w:r>
      <w:r>
        <w:rPr>
          <w:rStyle w:val="Strong"/>
          <w:rFonts w:ascii="Segoe UI" w:hAnsi="Segoe UI" w:cs="Segoe UI"/>
          <w:color w:val="333333"/>
        </w:rPr>
        <w:t>memory efficient</w:t>
      </w:r>
      <w:r>
        <w:rPr>
          <w:rFonts w:ascii="inter-regular" w:hAnsi="inter-regular"/>
          <w:color w:val="333333"/>
        </w:rPr>
        <w:t> (i.e., it saves memory).</w:t>
      </w:r>
    </w:p>
    <w:p w:rsidR="00EA462B" w:rsidRDefault="00EA462B" w:rsidP="00EA462B">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Understanding the problem without static variable</w:t>
      </w:r>
    </w:p>
    <w:p w:rsidR="00EA462B" w:rsidRDefault="00EA462B" w:rsidP="00EA462B">
      <w:pPr>
        <w:pStyle w:val="alt"/>
        <w:numPr>
          <w:ilvl w:val="0"/>
          <w:numId w:val="6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rsidP="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EA462B" w:rsidRDefault="00EA462B" w:rsidP="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rsidP="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     String college=</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  </w:t>
      </w:r>
    </w:p>
    <w:p w:rsidR="00EA462B" w:rsidRDefault="00EA462B" w:rsidP="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 xml:space="preserve">Suppose there are 500 students in my college, now all instance data members will get memory each time when the object is created. All students have its unique </w:t>
      </w:r>
      <w:proofErr w:type="spellStart"/>
      <w:r>
        <w:rPr>
          <w:rFonts w:ascii="inter-regular" w:hAnsi="inter-regular"/>
          <w:color w:val="333333"/>
        </w:rPr>
        <w:t>rollno</w:t>
      </w:r>
      <w:proofErr w:type="spellEnd"/>
      <w:r>
        <w:rPr>
          <w:rFonts w:ascii="inter-regular" w:hAnsi="inter-regular"/>
          <w:color w:val="333333"/>
        </w:rPr>
        <w:t xml:space="preserve"> and name, so instance data member is good in such case. Here, "college" refers to the common property of all </w:t>
      </w:r>
      <w:hyperlink r:id="rId47" w:history="1">
        <w:r>
          <w:rPr>
            <w:rStyle w:val="Hyperlink"/>
            <w:rFonts w:ascii="inter-regular" w:hAnsi="inter-regular"/>
            <w:color w:val="008000"/>
          </w:rPr>
          <w:t>objects</w:t>
        </w:r>
      </w:hyperlink>
      <w:r>
        <w:rPr>
          <w:rFonts w:ascii="inter-regular" w:hAnsi="inter-regular"/>
          <w:color w:val="333333"/>
        </w:rPr>
        <w:t>. If we make it static, this field will get the memory only once.</w:t>
      </w:r>
    </w:p>
    <w:p w:rsidR="00EA462B" w:rsidRDefault="00EA462B" w:rsidP="00EA462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Java static property is shared to all objects.</w:t>
      </w:r>
    </w:p>
    <w:p w:rsidR="00EA462B" w:rsidRDefault="00EA462B" w:rsidP="00EA462B">
      <w:pPr>
        <w:pStyle w:val="Heading3"/>
        <w:shd w:val="clear" w:color="auto" w:fill="FFFFFF"/>
        <w:jc w:val="both"/>
        <w:rPr>
          <w:rFonts w:ascii="Tahoma" w:hAnsi="Tahoma" w:cs="Tahoma"/>
          <w:b/>
          <w:bCs/>
          <w:color w:val="610B4B"/>
          <w:sz w:val="33"/>
          <w:szCs w:val="33"/>
        </w:rPr>
      </w:pPr>
      <w:r>
        <w:rPr>
          <w:rFonts w:ascii="Tahoma" w:hAnsi="Tahoma" w:cs="Tahoma"/>
          <w:b/>
          <w:bCs/>
          <w:color w:val="610B4B"/>
          <w:sz w:val="33"/>
          <w:szCs w:val="33"/>
        </w:rPr>
        <w:t>Example of static variable</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static variable</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//instance variable</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String college =</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//static variable</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//constructor</w:t>
      </w:r>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 String n){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 r;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the values</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display </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System.out.println(rollno+</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+college);}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show the values of objects</w:t>
      </w:r>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TestStaticVariable1{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Student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//we can change the college of all objects by the single line of code</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Student.college</w:t>
      </w:r>
      <w:proofErr w:type="spellEnd"/>
      <w:r>
        <w:rPr>
          <w:rStyle w:val="comment"/>
          <w:rFonts w:ascii="inter-regular" w:hAnsi="inter-regular"/>
          <w:color w:val="008200"/>
          <w:bdr w:val="none" w:sz="0" w:space="0" w:color="auto" w:frame="1"/>
        </w:rPr>
        <w:t>="BBDIT";</w:t>
      </w:r>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spacing w:line="240" w:lineRule="auto"/>
        <w:rPr>
          <w:rFonts w:ascii="Times New Roman" w:hAnsi="Times New Roman"/>
        </w:rPr>
      </w:pPr>
      <w:hyperlink r:id="rId48"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111 Karan ITS</w:t>
      </w:r>
    </w:p>
    <w:p w:rsidR="00EA462B" w:rsidRDefault="00EA462B" w:rsidP="00EA462B">
      <w:pPr>
        <w:pStyle w:val="HTMLPreformatted"/>
        <w:shd w:val="clear" w:color="auto" w:fill="EEEEEE"/>
        <w:jc w:val="both"/>
        <w:rPr>
          <w:color w:val="535559"/>
        </w:rPr>
      </w:pPr>
      <w:r>
        <w:rPr>
          <w:color w:val="535559"/>
        </w:rPr>
        <w:t>222 Aryan ITS</w:t>
      </w:r>
    </w:p>
    <w:p w:rsidR="00EA462B" w:rsidRDefault="00EA462B" w:rsidP="00EA462B">
      <w:pPr>
        <w:rPr>
          <w:rFonts w:ascii="Times New Roman" w:hAnsi="Times New Roman"/>
        </w:rPr>
      </w:pPr>
      <w:r>
        <w:rPr>
          <w:noProof/>
        </w:rPr>
        <w:drawing>
          <wp:inline distT="0" distB="0" distL="0" distR="0">
            <wp:extent cx="5731510" cy="4127500"/>
            <wp:effectExtent l="0" t="0" r="2540" b="6350"/>
            <wp:docPr id="1731182534"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c Variab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127500"/>
                    </a:xfrm>
                    <a:prstGeom prst="rect">
                      <a:avLst/>
                    </a:prstGeom>
                    <a:noFill/>
                    <a:ln>
                      <a:noFill/>
                    </a:ln>
                  </pic:spPr>
                </pic:pic>
              </a:graphicData>
            </a:graphic>
          </wp:inline>
        </w:drawing>
      </w:r>
    </w:p>
    <w:p w:rsidR="00EA462B" w:rsidRDefault="00EA462B" w:rsidP="00EA462B">
      <w:r>
        <w:pict>
          <v:rect id="_x0000_i1053" style="width:0;height:.75pt" o:hralign="lef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Program of the counter without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w:t>
      </w:r>
      <w:proofErr w:type="gramStart"/>
      <w:r>
        <w:rPr>
          <w:rFonts w:ascii="inter-regular" w:hAnsi="inter-regular"/>
          <w:color w:val="333333"/>
        </w:rPr>
        <w:t>So</w:t>
      </w:r>
      <w:proofErr w:type="gramEnd"/>
      <w:r>
        <w:rPr>
          <w:rFonts w:ascii="inter-regular" w:hAnsi="inter-regular"/>
          <w:color w:val="333333"/>
        </w:rPr>
        <w:t xml:space="preserve"> each object will have the value 1 in the count variable.</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an instance variable</w:t>
      </w:r>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//which get memory each time when we create an object of the class.</w:t>
      </w: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count=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//will get memory each time when the instance is created</w:t>
      </w: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EA462B" w:rsidRDefault="00EA462B" w:rsidP="00EA462B">
      <w:pPr>
        <w:numPr>
          <w:ilvl w:val="0"/>
          <w:numId w:val="66"/>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w:t>
      </w:r>
      <w:r>
        <w:rPr>
          <w:rStyle w:val="comment"/>
          <w:rFonts w:ascii="inter-regular" w:hAnsi="inter-regular"/>
          <w:color w:val="008200"/>
          <w:bdr w:val="none" w:sz="0" w:space="0" w:color="auto" w:frame="1"/>
        </w:rPr>
        <w:t>//incrementing value</w:t>
      </w:r>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(count);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 c1=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Counter c2=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 c3=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rPr>
          <w:rFonts w:ascii="Times New Roman" w:hAnsi="Times New Roman"/>
        </w:rPr>
      </w:pPr>
      <w:hyperlink r:id="rId50"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rPr>
          <w:rFonts w:ascii="Times New Roman" w:hAnsi="Times New Roman"/>
        </w:rPr>
      </w:pPr>
      <w:r>
        <w:pict>
          <v:rect id="_x0000_i1054" style="width:0;height:.75pt" o:hralign="lef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Program of counter by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As we have mentioned above, static variable will get the memory only once, if any object changes the value of the static variable, it will retain its value.</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static variable which</w:t>
      </w:r>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//is shared with all objects.</w:t>
      </w: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Counter2{  </w:t>
      </w:r>
    </w:p>
    <w:p w:rsidR="00EA462B" w:rsidRDefault="00EA462B" w:rsidP="00EA462B">
      <w:pPr>
        <w:numPr>
          <w:ilvl w:val="0"/>
          <w:numId w:val="6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count=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//will get memory only once and retain its value</w:t>
      </w: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Counter2</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w:t>
      </w:r>
      <w:r>
        <w:rPr>
          <w:rStyle w:val="comment"/>
          <w:rFonts w:ascii="inter-regular" w:hAnsi="inter-regular"/>
          <w:color w:val="008200"/>
          <w:bdr w:val="none" w:sz="0" w:space="0" w:color="auto" w:frame="1"/>
        </w:rPr>
        <w:t>//incrementing the value of static variable</w:t>
      </w:r>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(count);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Counter2 c1=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rsidP="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Counter2 c2=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Counter2 c3=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rsidP="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rPr>
          <w:rFonts w:ascii="Times New Roman" w:hAnsi="Times New Roman"/>
        </w:rPr>
      </w:pPr>
      <w:hyperlink r:id="rId51"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2</w:t>
      </w:r>
    </w:p>
    <w:p w:rsidR="00EA462B" w:rsidRDefault="00EA462B" w:rsidP="00EA462B">
      <w:pPr>
        <w:pStyle w:val="HTMLPreformatted"/>
        <w:shd w:val="clear" w:color="auto" w:fill="EEEEEE"/>
        <w:jc w:val="both"/>
        <w:rPr>
          <w:color w:val="535559"/>
        </w:rPr>
      </w:pPr>
      <w:r>
        <w:rPr>
          <w:color w:val="535559"/>
        </w:rPr>
        <w:t>3</w:t>
      </w:r>
    </w:p>
    <w:p w:rsidR="00EA462B" w:rsidRDefault="00EA462B" w:rsidP="00EA462B">
      <w:pPr>
        <w:rPr>
          <w:rFonts w:ascii="Times New Roman" w:hAnsi="Times New Roman"/>
        </w:rPr>
      </w:pPr>
      <w:r>
        <w:pict>
          <v:rect id="_x0000_i1055" style="width:0;height:.75pt" o:hralign="left" o:hrstd="t" o:hrnoshade="t" o:hr="t" fillcolor="#d4d4d4" stroked="f"/>
        </w:pict>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Java static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If you apply static keyword with any method, it is known as static method.</w:t>
      </w:r>
    </w:p>
    <w:p w:rsidR="00EA462B" w:rsidRDefault="00EA462B" w:rsidP="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belongs to the class rather than the object of a class.</w:t>
      </w:r>
    </w:p>
    <w:p w:rsidR="00EA462B" w:rsidRDefault="00EA462B" w:rsidP="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can be invoked without the need for creating an instance of a class.</w:t>
      </w:r>
    </w:p>
    <w:p w:rsidR="00EA462B" w:rsidRDefault="00EA462B" w:rsidP="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can access static data member and can change the value of it.</w: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method</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a static method.</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String college = </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//static method to change the value of static variable</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change(</w:t>
      </w:r>
      <w:proofErr w:type="gram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college = </w:t>
      </w:r>
      <w:r>
        <w:rPr>
          <w:rStyle w:val="string"/>
          <w:rFonts w:ascii="inter-regular" w:hAnsi="inter-regular"/>
          <w:color w:val="0000FF"/>
          <w:bdr w:val="none" w:sz="0" w:space="0" w:color="auto" w:frame="1"/>
        </w:rPr>
        <w:t>"BBDIT"</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//constructor to initialize the variable</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 String n){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 r;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values</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){System.out.println(rollno+</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+college);}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create and display the values of object</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TestStaticMethod</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Student.change</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/calling change method</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Student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s3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333</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"Sonoo"</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display method</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3.display</w:t>
      </w:r>
      <w:proofErr w:type="gram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rPr>
          <w:rFonts w:ascii="Times New Roman" w:hAnsi="Times New Roman"/>
        </w:rPr>
      </w:pPr>
      <w:hyperlink r:id="rId52"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r>
        <w:rPr>
          <w:color w:val="535559"/>
        </w:rPr>
        <w:t>Output:111 Karan BBDIT</w:t>
      </w:r>
    </w:p>
    <w:p w:rsidR="00EA462B" w:rsidRDefault="00EA462B" w:rsidP="00EA462B">
      <w:pPr>
        <w:pStyle w:val="HTMLPreformatted"/>
        <w:shd w:val="clear" w:color="auto" w:fill="EEEEEE"/>
        <w:jc w:val="both"/>
        <w:rPr>
          <w:color w:val="535559"/>
        </w:rPr>
      </w:pPr>
      <w:r>
        <w:rPr>
          <w:color w:val="535559"/>
        </w:rPr>
        <w:t xml:space="preserve">       222 Aryan BBDIT</w:t>
      </w:r>
    </w:p>
    <w:p w:rsidR="00EA462B" w:rsidRDefault="00EA462B" w:rsidP="00EA462B">
      <w:pPr>
        <w:pStyle w:val="HTMLPreformatted"/>
        <w:shd w:val="clear" w:color="auto" w:fill="EEEEEE"/>
        <w:jc w:val="both"/>
        <w:rPr>
          <w:color w:val="535559"/>
        </w:rPr>
      </w:pPr>
      <w:r>
        <w:rPr>
          <w:color w:val="535559"/>
        </w:rPr>
        <w:t xml:space="preserve">       333 </w:t>
      </w:r>
      <w:proofErr w:type="spellStart"/>
      <w:r>
        <w:rPr>
          <w:color w:val="535559"/>
        </w:rPr>
        <w:t>Sonoo</w:t>
      </w:r>
      <w:proofErr w:type="spellEnd"/>
      <w:r>
        <w:rPr>
          <w:color w:val="535559"/>
        </w:rPr>
        <w:t xml:space="preserve"> BBDIT</w:t>
      </w:r>
    </w:p>
    <w:p w:rsidR="00EA462B" w:rsidRDefault="00EA462B" w:rsidP="00EA462B">
      <w:r>
        <w:pict>
          <v:rect id="_x0000_i1056" style="width:0;height:.75pt" o:hralign="lef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a static method that performs a normal calculation</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get the cube of a given number using the static method</w:t>
      </w:r>
      <w:r>
        <w:rPr>
          <w:rFonts w:ascii="inter-regular" w:hAnsi="inter-regular"/>
          <w:color w:val="000000"/>
          <w:bdr w:val="none" w:sz="0" w:space="0" w:color="auto" w:frame="1"/>
        </w:rPr>
        <w:t>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Calculate{</w:t>
      </w:r>
      <w:proofErr w:type="gramEnd"/>
      <w:r>
        <w:rPr>
          <w:rFonts w:ascii="inter-regular" w:hAnsi="inter-regular"/>
          <w:color w:val="000000"/>
          <w:bdr w:val="none" w:sz="0" w:space="0" w:color="auto" w:frame="1"/>
        </w:rPr>
        <w:t>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cube(</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x*x*x;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result=</w:t>
      </w:r>
      <w:proofErr w:type="spellStart"/>
      <w:r>
        <w:rPr>
          <w:rFonts w:ascii="inter-regular" w:hAnsi="inter-regular"/>
          <w:color w:val="000000"/>
          <w:bdr w:val="none" w:sz="0" w:space="0" w:color="auto" w:frame="1"/>
        </w:rPr>
        <w:t>Calculate.cube</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(result);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spacing w:line="240" w:lineRule="auto"/>
        <w:rPr>
          <w:rFonts w:ascii="Times New Roman" w:hAnsi="Times New Roman"/>
        </w:rPr>
      </w:pPr>
      <w:hyperlink r:id="rId53"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r>
        <w:rPr>
          <w:color w:val="535559"/>
        </w:rPr>
        <w:t>Output:125</w: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Restrictions for the static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There are two main restrictions for the static method. They are:</w:t>
      </w:r>
    </w:p>
    <w:p w:rsidR="00EA462B" w:rsidRDefault="00EA462B" w:rsidP="00EA462B">
      <w:pPr>
        <w:numPr>
          <w:ilvl w:val="0"/>
          <w:numId w:val="7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The static method </w:t>
      </w:r>
      <w:proofErr w:type="spellStart"/>
      <w:r>
        <w:rPr>
          <w:rFonts w:ascii="inter-regular" w:hAnsi="inter-regular"/>
          <w:color w:val="000000"/>
        </w:rPr>
        <w:t>can not</w:t>
      </w:r>
      <w:proofErr w:type="spellEnd"/>
      <w:r>
        <w:rPr>
          <w:rFonts w:ascii="inter-regular" w:hAnsi="inter-regular"/>
          <w:color w:val="000000"/>
        </w:rPr>
        <w:t xml:space="preserve"> use non static data member or call non-static method directly.</w:t>
      </w:r>
    </w:p>
    <w:p w:rsidR="00EA462B" w:rsidRDefault="00EA462B" w:rsidP="00EA462B">
      <w:pPr>
        <w:numPr>
          <w:ilvl w:val="0"/>
          <w:numId w:val="7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lastRenderedPageBreak/>
        <w:t>this and super cannot be used in static context.</w:t>
      </w:r>
    </w:p>
    <w:p w:rsidR="00EA462B" w:rsidRDefault="00EA462B" w:rsidP="00EA462B">
      <w:pPr>
        <w:pStyle w:val="alt"/>
        <w:numPr>
          <w:ilvl w:val="0"/>
          <w:numId w:val="7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EA462B" w:rsidRDefault="00EA462B" w:rsidP="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40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//non static</w:t>
      </w:r>
      <w:r>
        <w:rPr>
          <w:rFonts w:ascii="inter-regular" w:hAnsi="inter-regular"/>
          <w:color w:val="000000"/>
          <w:bdr w:val="none" w:sz="0" w:space="0" w:color="auto" w:frame="1"/>
        </w:rPr>
        <w:t>  </w:t>
      </w:r>
    </w:p>
    <w:p w:rsidR="00EA462B" w:rsidRDefault="00EA462B" w:rsidP="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EA462B" w:rsidRDefault="00EA462B" w:rsidP="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rPr>
          <w:rFonts w:ascii="Times New Roman" w:hAnsi="Times New Roman"/>
        </w:rPr>
      </w:pPr>
      <w:hyperlink r:id="rId54"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EA462B" w:rsidRDefault="00EA462B" w:rsidP="00EA462B">
      <w:r>
        <w:pict>
          <v:rect id="_x0000_i1057" style="width:0;height:.75pt" o:hralign="left" o:hrstd="t" o:hrnoshade="t" o:hr="t" fillcolor="#d4d4d4" stroked="f"/>
        </w:pict>
      </w:r>
    </w:p>
    <w:p w:rsidR="00EA462B" w:rsidRDefault="00EA462B" w:rsidP="00EA46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Why is the Java main method static?</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Ans) It is because the object is not required to call a static method. If it were a non-static method, </w:t>
      </w:r>
      <w:hyperlink r:id="rId55" w:history="1">
        <w:r>
          <w:rPr>
            <w:rStyle w:val="Hyperlink"/>
            <w:rFonts w:ascii="inter-regular" w:hAnsi="inter-regular"/>
            <w:color w:val="008000"/>
          </w:rPr>
          <w:t>JVM</w:t>
        </w:r>
      </w:hyperlink>
      <w:r>
        <w:rPr>
          <w:rFonts w:ascii="inter-regular" w:hAnsi="inter-regular"/>
          <w:color w:val="333333"/>
        </w:rPr>
        <w:t xml:space="preserve"> creates an object first then call </w:t>
      </w:r>
      <w:proofErr w:type="gramStart"/>
      <w:r>
        <w:rPr>
          <w:rFonts w:ascii="inter-regular" w:hAnsi="inter-regular"/>
          <w:color w:val="333333"/>
        </w:rPr>
        <w:t>main(</w:t>
      </w:r>
      <w:proofErr w:type="gramEnd"/>
      <w:r>
        <w:rPr>
          <w:rFonts w:ascii="inter-regular" w:hAnsi="inter-regular"/>
          <w:color w:val="333333"/>
        </w:rPr>
        <w:t>) method that will lead the problem of extra memory allocation.</w:t>
      </w:r>
    </w:p>
    <w:p w:rsidR="00EA462B" w:rsidRDefault="00EA462B" w:rsidP="00EA462B">
      <w:pPr>
        <w:rPr>
          <w:rFonts w:ascii="Times New Roman" w:hAnsi="Times New Roman"/>
        </w:rPr>
      </w:pPr>
      <w:r>
        <w:pict>
          <v:rect id="_x0000_i1058" style="width:0;height:.75pt" o:hralign="left" o:hrstd="t" o:hrnoshade="t" o:hr="t" fillcolor="#d4d4d4" stroked="f"/>
        </w:pict>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Java static block</w:t>
      </w:r>
    </w:p>
    <w:p w:rsidR="00EA462B" w:rsidRDefault="00EA462B" w:rsidP="00EA462B">
      <w:pPr>
        <w:numPr>
          <w:ilvl w:val="0"/>
          <w:numId w:val="73"/>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Is used to initialize the static data member.</w:t>
      </w:r>
    </w:p>
    <w:p w:rsidR="00EA462B" w:rsidRDefault="00EA462B" w:rsidP="00EA462B">
      <w:pPr>
        <w:numPr>
          <w:ilvl w:val="0"/>
          <w:numId w:val="7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It is executed before the main method at the time of </w:t>
      </w:r>
      <w:proofErr w:type="spellStart"/>
      <w:r>
        <w:rPr>
          <w:rFonts w:ascii="inter-regular" w:hAnsi="inter-regular"/>
          <w:color w:val="000000"/>
        </w:rPr>
        <w:t>classloading</w:t>
      </w:r>
      <w:proofErr w:type="spellEnd"/>
      <w:r>
        <w:rPr>
          <w:rFonts w:ascii="inter-regular" w:hAnsi="inter-regular"/>
          <w:color w:val="000000"/>
        </w:rPr>
        <w:t>.</w: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block</w:t>
      </w:r>
    </w:p>
    <w:p w:rsidR="00EA462B" w:rsidRDefault="00EA462B" w:rsidP="00EA462B">
      <w:pPr>
        <w:pStyle w:val="alt"/>
        <w:numPr>
          <w:ilvl w:val="0"/>
          <w:numId w:val="7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A2{  </w:t>
      </w:r>
    </w:p>
    <w:p w:rsidR="00EA462B" w:rsidRDefault="00EA462B" w:rsidP="00EA462B">
      <w:pPr>
        <w:numPr>
          <w:ilvl w:val="0"/>
          <w:numId w:val="7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"static block is invoked"</w:t>
      </w:r>
      <w:r>
        <w:rPr>
          <w:rFonts w:ascii="inter-regular" w:hAnsi="inter-regular"/>
          <w:color w:val="000000"/>
          <w:bdr w:val="none" w:sz="0" w:space="0" w:color="auto" w:frame="1"/>
        </w:rPr>
        <w:t>);}  </w:t>
      </w:r>
    </w:p>
    <w:p w:rsidR="00EA462B" w:rsidRDefault="00EA462B" w:rsidP="00EA462B">
      <w:pPr>
        <w:pStyle w:val="alt"/>
        <w:numPr>
          <w:ilvl w:val="0"/>
          <w:numId w:val="7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numPr>
          <w:ilvl w:val="0"/>
          <w:numId w:val="7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main"</w:t>
      </w:r>
      <w:r>
        <w:rPr>
          <w:rFonts w:ascii="inter-regular" w:hAnsi="inter-regular"/>
          <w:color w:val="000000"/>
          <w:bdr w:val="none" w:sz="0" w:space="0" w:color="auto" w:frame="1"/>
        </w:rPr>
        <w:t>);  </w:t>
      </w:r>
    </w:p>
    <w:p w:rsidR="00EA462B" w:rsidRDefault="00EA462B" w:rsidP="00EA462B">
      <w:pPr>
        <w:pStyle w:val="alt"/>
        <w:numPr>
          <w:ilvl w:val="0"/>
          <w:numId w:val="7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7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spacing w:line="240" w:lineRule="auto"/>
        <w:rPr>
          <w:rFonts w:ascii="Times New Roman" w:hAnsi="Times New Roman"/>
        </w:rPr>
      </w:pPr>
      <w:hyperlink r:id="rId56"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proofErr w:type="spellStart"/>
      <w:proofErr w:type="gramStart"/>
      <w:r>
        <w:rPr>
          <w:color w:val="535559"/>
        </w:rPr>
        <w:t>Output:static</w:t>
      </w:r>
      <w:proofErr w:type="spellEnd"/>
      <w:proofErr w:type="gramEnd"/>
      <w:r>
        <w:rPr>
          <w:color w:val="535559"/>
        </w:rPr>
        <w:t xml:space="preserve"> block is invoked</w:t>
      </w:r>
    </w:p>
    <w:p w:rsidR="00EA462B" w:rsidRDefault="00EA462B" w:rsidP="00EA462B">
      <w:pPr>
        <w:pStyle w:val="HTMLPreformatted"/>
        <w:shd w:val="clear" w:color="auto" w:fill="EEEEEE"/>
        <w:jc w:val="both"/>
        <w:rPr>
          <w:color w:val="535559"/>
        </w:rPr>
      </w:pPr>
      <w:r>
        <w:rPr>
          <w:color w:val="535559"/>
        </w:rPr>
        <w:t xml:space="preserve">       Hello main</w:t>
      </w:r>
    </w:p>
    <w:p w:rsidR="00EA462B" w:rsidRDefault="00EA462B" w:rsidP="00EA462B">
      <w:r>
        <w:pict>
          <v:rect id="_x0000_i1059" style="width:0;height:.75pt" o:hralign="left" o:hrstd="t" o:hrnoshade="t" o:hr="t" fillcolor="#d4d4d4" stroked="f"/>
        </w:pic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 xml:space="preserve">Q) Can we execute a program without </w:t>
      </w:r>
      <w:proofErr w:type="gramStart"/>
      <w:r>
        <w:rPr>
          <w:rFonts w:ascii="Helvetica" w:hAnsi="Helvetica"/>
          <w:b/>
          <w:bCs/>
          <w:color w:val="610B4B"/>
          <w:sz w:val="26"/>
          <w:szCs w:val="26"/>
        </w:rPr>
        <w:t>main(</w:t>
      </w:r>
      <w:proofErr w:type="gramEnd"/>
      <w:r>
        <w:rPr>
          <w:rFonts w:ascii="Helvetica" w:hAnsi="Helvetica"/>
          <w:b/>
          <w:bCs/>
          <w:color w:val="610B4B"/>
          <w:sz w:val="26"/>
          <w:szCs w:val="26"/>
        </w:rPr>
        <w:t>)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Ans) No, one of the ways was the static block, but it was possible till JDK 1.6. Since JDK 1.7, it is not possible to execute a Java class without the </w:t>
      </w:r>
      <w:hyperlink r:id="rId57" w:history="1">
        <w:r>
          <w:rPr>
            <w:rStyle w:val="Hyperlink"/>
            <w:rFonts w:ascii="inter-regular" w:hAnsi="inter-regular"/>
            <w:color w:val="008000"/>
          </w:rPr>
          <w:t>main method</w:t>
        </w:r>
      </w:hyperlink>
      <w:r>
        <w:rPr>
          <w:rFonts w:ascii="inter-regular" w:hAnsi="inter-regular"/>
          <w:color w:val="333333"/>
        </w:rPr>
        <w:t>.</w:t>
      </w:r>
    </w:p>
    <w:p w:rsidR="00EA462B" w:rsidRDefault="00EA462B" w:rsidP="00EA462B">
      <w:pPr>
        <w:pStyle w:val="alt"/>
        <w:numPr>
          <w:ilvl w:val="0"/>
          <w:numId w:val="7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A3{  </w:t>
      </w:r>
    </w:p>
    <w:p w:rsidR="00EA462B" w:rsidRDefault="00EA462B" w:rsidP="00EA462B">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rsidP="00EA462B">
      <w:pPr>
        <w:pStyle w:val="alt"/>
        <w:numPr>
          <w:ilvl w:val="0"/>
          <w:numId w:val="7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"static block is invoked"</w:t>
      </w:r>
      <w:r>
        <w:rPr>
          <w:rFonts w:ascii="inter-regular" w:hAnsi="inter-regular"/>
          <w:color w:val="000000"/>
          <w:bdr w:val="none" w:sz="0" w:space="0" w:color="auto" w:frame="1"/>
        </w:rPr>
        <w:t>);  </w:t>
      </w:r>
    </w:p>
    <w:p w:rsidR="00EA462B" w:rsidRDefault="00EA462B" w:rsidP="00EA462B">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System.exit</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EA462B" w:rsidRDefault="00EA462B" w:rsidP="00EA462B">
      <w:pPr>
        <w:pStyle w:val="alt"/>
        <w:numPr>
          <w:ilvl w:val="0"/>
          <w:numId w:val="7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spacing w:line="240" w:lineRule="auto"/>
        <w:rPr>
          <w:rFonts w:ascii="Times New Roman" w:hAnsi="Times New Roman"/>
        </w:rPr>
      </w:pPr>
      <w:hyperlink r:id="rId58"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static block is invoked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Since JDK 1.7 and above, output would be:</w:t>
      </w:r>
    </w:p>
    <w:p w:rsidR="00EA462B" w:rsidRDefault="00EA462B" w:rsidP="00EA462B">
      <w:pPr>
        <w:pStyle w:val="HTMLPreformatted"/>
        <w:shd w:val="clear" w:color="auto" w:fill="EEEEEE"/>
        <w:jc w:val="both"/>
        <w:rPr>
          <w:color w:val="535559"/>
        </w:rPr>
      </w:pPr>
      <w:r>
        <w:rPr>
          <w:color w:val="535559"/>
        </w:rPr>
        <w:t>Error: Main method not found in class A3, please define the main method as:</w:t>
      </w:r>
    </w:p>
    <w:p w:rsidR="00EA462B" w:rsidRDefault="00EA462B" w:rsidP="00EA462B">
      <w:pPr>
        <w:pStyle w:val="HTMLPreformatted"/>
        <w:shd w:val="clear" w:color="auto" w:fill="EEEEEE"/>
        <w:jc w:val="both"/>
        <w:rPr>
          <w:color w:val="535559"/>
        </w:rPr>
      </w:pPr>
      <w:r>
        <w:rPr>
          <w:color w:val="535559"/>
        </w:rPr>
        <w:t xml:space="preserve">   public static void </w:t>
      </w:r>
      <w:proofErr w:type="gramStart"/>
      <w:r>
        <w:rPr>
          <w:color w:val="535559"/>
        </w:rPr>
        <w:t>main(</w:t>
      </w:r>
      <w:proofErr w:type="gramEnd"/>
      <w:r>
        <w:rPr>
          <w:color w:val="535559"/>
        </w:rPr>
        <w:t xml:space="preserve">String[] </w:t>
      </w:r>
      <w:proofErr w:type="spellStart"/>
      <w:r>
        <w:rPr>
          <w:color w:val="535559"/>
        </w:rPr>
        <w:t>args</w:t>
      </w:r>
      <w:proofErr w:type="spellEnd"/>
      <w:r>
        <w:rPr>
          <w:color w:val="535559"/>
        </w:rPr>
        <w:t>)</w:t>
      </w:r>
    </w:p>
    <w:p w:rsidR="00EA462B" w:rsidRDefault="00EA462B" w:rsidP="00EA462B">
      <w:pPr>
        <w:pStyle w:val="HTMLPreformatted"/>
        <w:shd w:val="clear" w:color="auto" w:fill="EEEEEE"/>
        <w:jc w:val="both"/>
        <w:rPr>
          <w:color w:val="535559"/>
        </w:rPr>
      </w:pPr>
      <w:r>
        <w:rPr>
          <w:color w:val="535559"/>
        </w:rPr>
        <w:t xml:space="preserve">or a JavaFX application class must extend </w:t>
      </w:r>
      <w:proofErr w:type="spellStart"/>
      <w:r>
        <w:rPr>
          <w:color w:val="535559"/>
        </w:rPr>
        <w:t>javafx.</w:t>
      </w:r>
      <w:proofErr w:type="gramStart"/>
      <w:r>
        <w:rPr>
          <w:color w:val="535559"/>
        </w:rPr>
        <w:t>application.Application</w:t>
      </w:r>
      <w:proofErr w:type="spellEnd"/>
      <w:proofErr w:type="gramEnd"/>
    </w:p>
    <w:p w:rsidR="00EA462B" w:rsidRDefault="00EA462B" w:rsidP="0027496C">
      <w:pPr>
        <w:rPr>
          <w:b/>
          <w:bCs/>
          <w:sz w:val="32"/>
          <w:szCs w:val="32"/>
        </w:rPr>
      </w:pPr>
    </w:p>
    <w:p w:rsidR="00DC49CC" w:rsidRDefault="00DC49CC" w:rsidP="0027496C">
      <w:pPr>
        <w:rPr>
          <w:b/>
          <w:bCs/>
          <w:sz w:val="32"/>
          <w:szCs w:val="32"/>
        </w:rPr>
      </w:pPr>
    </w:p>
    <w:p w:rsidR="00DC49CC" w:rsidRDefault="00DC49CC" w:rsidP="0027496C">
      <w:pPr>
        <w:rPr>
          <w:b/>
          <w:bCs/>
          <w:sz w:val="32"/>
          <w:szCs w:val="32"/>
        </w:rPr>
      </w:pPr>
    </w:p>
    <w:p w:rsidR="00DC49CC" w:rsidRDefault="00DC49CC" w:rsidP="0027496C">
      <w:pPr>
        <w:rPr>
          <w:b/>
          <w:bCs/>
          <w:sz w:val="32"/>
          <w:szCs w:val="32"/>
        </w:rPr>
      </w:pPr>
      <w:r>
        <w:rPr>
          <w:b/>
          <w:bCs/>
          <w:sz w:val="32"/>
          <w:szCs w:val="32"/>
        </w:rPr>
        <w:t xml:space="preserve">Inheritance in Java </w:t>
      </w:r>
    </w:p>
    <w:p w:rsidR="00DC49CC" w:rsidRDefault="00DC49CC" w:rsidP="0027496C">
      <w:pPr>
        <w:rPr>
          <w:rFonts w:ascii="inter-regular" w:hAnsi="inter-regular"/>
          <w:color w:val="333333"/>
          <w:shd w:val="clear" w:color="auto" w:fill="FFFFFF"/>
        </w:rPr>
      </w:pPr>
      <w:r>
        <w:rPr>
          <w:rStyle w:val="Strong"/>
          <w:rFonts w:ascii="Segoe UI" w:hAnsi="Segoe UI" w:cs="Segoe UI"/>
          <w:color w:val="333333"/>
          <w:shd w:val="clear" w:color="auto" w:fill="FFFFFF"/>
        </w:rPr>
        <w:t>I</w:t>
      </w:r>
      <w:r>
        <w:rPr>
          <w:rStyle w:val="Strong"/>
          <w:rFonts w:ascii="Segoe UI" w:hAnsi="Segoe UI" w:cs="Segoe UI"/>
          <w:color w:val="333333"/>
          <w:shd w:val="clear" w:color="auto" w:fill="FFFFFF"/>
        </w:rPr>
        <w:t>nheritance in Java</w:t>
      </w:r>
      <w:r>
        <w:rPr>
          <w:rFonts w:ascii="inter-regular" w:hAnsi="inter-regular"/>
          <w:color w:val="333333"/>
          <w:shd w:val="clear" w:color="auto" w:fill="FFFFFF"/>
        </w:rPr>
        <w:t xml:space="preserve"> is a mechanism in which one object acquires all the properties and </w:t>
      </w:r>
      <w:proofErr w:type="spellStart"/>
      <w:r>
        <w:rPr>
          <w:rFonts w:ascii="inter-regular" w:hAnsi="inter-regular"/>
          <w:color w:val="333333"/>
          <w:shd w:val="clear" w:color="auto" w:fill="FFFFFF"/>
        </w:rPr>
        <w:t>behaviors</w:t>
      </w:r>
      <w:proofErr w:type="spellEnd"/>
      <w:r>
        <w:rPr>
          <w:rFonts w:ascii="inter-regular" w:hAnsi="inter-regular"/>
          <w:color w:val="333333"/>
          <w:shd w:val="clear" w:color="auto" w:fill="FFFFFF"/>
        </w:rPr>
        <w:t xml:space="preserve"> of a parent object. It is an important part of </w:t>
      </w:r>
      <w:hyperlink r:id="rId59" w:history="1">
        <w:r>
          <w:rPr>
            <w:rStyle w:val="Hyperlink"/>
            <w:rFonts w:ascii="inter-regular" w:hAnsi="inter-regular"/>
            <w:color w:val="008000"/>
            <w:shd w:val="clear" w:color="auto" w:fill="FFFFFF"/>
          </w:rPr>
          <w:t>OOPs</w:t>
        </w:r>
      </w:hyperlink>
      <w:r>
        <w:rPr>
          <w:rFonts w:ascii="inter-regular" w:hAnsi="inter-regular"/>
          <w:color w:val="333333"/>
          <w:shd w:val="clear" w:color="auto" w:fill="FFFFFF"/>
        </w:rPr>
        <w:t> (Object Oriented programming system).</w:t>
      </w:r>
    </w:p>
    <w:p w:rsidR="00DC49CC" w:rsidRDefault="00DC49CC" w:rsidP="0027496C">
      <w:pPr>
        <w:rPr>
          <w:rFonts w:ascii="inter-regular" w:hAnsi="inter-regular"/>
          <w:color w:val="333333"/>
          <w:shd w:val="clear" w:color="auto" w:fill="FFFFFF"/>
        </w:rPr>
      </w:pP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The idea behind inheritance in Java is that you can create new </w:t>
      </w:r>
      <w:hyperlink r:id="rId60" w:history="1">
        <w:r>
          <w:rPr>
            <w:rStyle w:val="Hyperlink"/>
            <w:rFonts w:ascii="inter-regular" w:hAnsi="inter-regular"/>
            <w:color w:val="008000"/>
          </w:rPr>
          <w:t>classes</w:t>
        </w:r>
      </w:hyperlink>
      <w:r>
        <w:rPr>
          <w:rFonts w:ascii="inter-regular" w:hAnsi="inter-regular"/>
          <w:color w:val="333333"/>
        </w:rPr>
        <w:t> that are built upon existing classes. When you inherit from an existing class, you can reuse methods and fields of the parent class. Moreover, you can add new methods and fields in your current class also.</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Inheritance represents the </w:t>
      </w:r>
      <w:r>
        <w:rPr>
          <w:rStyle w:val="Strong"/>
          <w:rFonts w:ascii="Segoe UI" w:hAnsi="Segoe UI" w:cs="Segoe UI"/>
          <w:color w:val="333333"/>
        </w:rPr>
        <w:t>IS-A relationship</w:t>
      </w:r>
      <w:r>
        <w:rPr>
          <w:rFonts w:ascii="inter-regular" w:hAnsi="inter-regular"/>
          <w:color w:val="333333"/>
        </w:rPr>
        <w:t> which is also known as a </w:t>
      </w:r>
      <w:r>
        <w:rPr>
          <w:rStyle w:val="Emphasis"/>
          <w:rFonts w:ascii="inter-regular" w:hAnsi="inter-regular"/>
          <w:color w:val="333333"/>
        </w:rPr>
        <w:t>parent-child</w:t>
      </w:r>
      <w:r>
        <w:rPr>
          <w:rFonts w:ascii="inter-regular" w:hAnsi="inter-regular"/>
          <w:color w:val="333333"/>
        </w:rPr>
        <w:t> relationship.</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use inheritance in java</w:t>
      </w:r>
    </w:p>
    <w:p w:rsidR="00DC49CC" w:rsidRDefault="00DC49CC" w:rsidP="00DC49CC">
      <w:pPr>
        <w:numPr>
          <w:ilvl w:val="0"/>
          <w:numId w:val="76"/>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For </w:t>
      </w:r>
      <w:hyperlink r:id="rId61" w:history="1">
        <w:r>
          <w:rPr>
            <w:rStyle w:val="Hyperlink"/>
            <w:rFonts w:ascii="inter-regular" w:hAnsi="inter-regular"/>
            <w:color w:val="008000"/>
          </w:rPr>
          <w:t>Method Overriding</w:t>
        </w:r>
      </w:hyperlink>
      <w:r>
        <w:rPr>
          <w:rFonts w:ascii="inter-regular" w:hAnsi="inter-regular"/>
          <w:color w:val="000000"/>
        </w:rPr>
        <w:t> (so </w:t>
      </w:r>
      <w:hyperlink r:id="rId62" w:history="1">
        <w:r>
          <w:rPr>
            <w:rStyle w:val="Hyperlink"/>
            <w:rFonts w:ascii="inter-regular" w:hAnsi="inter-regular"/>
            <w:color w:val="008000"/>
          </w:rPr>
          <w:t>runtime polymorphism</w:t>
        </w:r>
      </w:hyperlink>
      <w:r>
        <w:rPr>
          <w:rFonts w:ascii="inter-regular" w:hAnsi="inter-regular"/>
          <w:color w:val="000000"/>
        </w:rPr>
        <w:t> can be achieved).</w:t>
      </w:r>
    </w:p>
    <w:p w:rsidR="00DC49CC" w:rsidRDefault="00DC49CC" w:rsidP="00DC49CC">
      <w:pPr>
        <w:numPr>
          <w:ilvl w:val="0"/>
          <w:numId w:val="7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For Code Reusability.</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Terms used in Inheritance</w:t>
      </w:r>
    </w:p>
    <w:p w:rsidR="00DC49CC" w:rsidRDefault="00DC49CC" w:rsidP="00DC49CC">
      <w:pPr>
        <w:numPr>
          <w:ilvl w:val="0"/>
          <w:numId w:val="77"/>
        </w:numPr>
        <w:shd w:val="clear" w:color="auto" w:fill="FFFFFF"/>
        <w:spacing w:before="60" w:after="100" w:afterAutospacing="1" w:line="375" w:lineRule="atLeast"/>
        <w:jc w:val="both"/>
        <w:rPr>
          <w:rFonts w:ascii="inter-regular" w:hAnsi="inter-regular"/>
          <w:color w:val="000000"/>
          <w:sz w:val="24"/>
          <w:szCs w:val="24"/>
        </w:rPr>
      </w:pPr>
      <w:r>
        <w:rPr>
          <w:rStyle w:val="Strong"/>
          <w:rFonts w:ascii="Segoe UI" w:hAnsi="Segoe UI" w:cs="Segoe UI"/>
          <w:color w:val="000000"/>
        </w:rPr>
        <w:t>Class:</w:t>
      </w:r>
      <w:r>
        <w:rPr>
          <w:rFonts w:ascii="inter-regular" w:hAnsi="inter-regular"/>
          <w:color w:val="000000"/>
        </w:rPr>
        <w:t> A class is a group of objects which have common properties. It is a template or blueprint from which objects are created.</w:t>
      </w:r>
    </w:p>
    <w:p w:rsidR="00DC49CC" w:rsidRDefault="00DC49CC" w:rsidP="00DC49CC">
      <w:pPr>
        <w:numPr>
          <w:ilvl w:val="0"/>
          <w:numId w:val="7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Sub Class/Child Class:</w:t>
      </w:r>
      <w:r>
        <w:rPr>
          <w:rFonts w:ascii="inter-regular" w:hAnsi="inter-regular"/>
          <w:color w:val="000000"/>
        </w:rPr>
        <w:t> Subclass is a class which inherits the other class. It is also called a derived class, extended class, or child class.</w:t>
      </w:r>
    </w:p>
    <w:p w:rsidR="00DC49CC" w:rsidRDefault="00DC49CC" w:rsidP="00DC49CC">
      <w:pPr>
        <w:numPr>
          <w:ilvl w:val="0"/>
          <w:numId w:val="7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Super Class/Parent Class:</w:t>
      </w:r>
      <w:r>
        <w:rPr>
          <w:rFonts w:ascii="inter-regular" w:hAnsi="inter-regular"/>
          <w:color w:val="000000"/>
        </w:rPr>
        <w:t> Superclass is the class from where a subclass inherits the features. It is also called a base class or a parent class.</w:t>
      </w:r>
    </w:p>
    <w:p w:rsidR="00DC49CC" w:rsidRDefault="00DC49CC" w:rsidP="00DC49CC">
      <w:pPr>
        <w:numPr>
          <w:ilvl w:val="0"/>
          <w:numId w:val="7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Reusability:</w:t>
      </w:r>
      <w:r>
        <w:rPr>
          <w:rFonts w:ascii="inter-regular" w:hAnsi="inter-regular"/>
          <w:color w:val="000000"/>
        </w:rPr>
        <w:t> As the name specifies, reusability is a mechanism which facilitates you to reuse the fields and methods of the existing class when you create a new class. You can use the same fields and methods already defined in the previous class.</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The syntax of Java Inheritance</w:t>
      </w:r>
    </w:p>
    <w:p w:rsidR="00DC49CC" w:rsidRDefault="00DC49CC" w:rsidP="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Subclass-name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Superclass-name  </w:t>
      </w:r>
    </w:p>
    <w:p w:rsidR="00DC49CC" w:rsidRDefault="00DC49CC" w:rsidP="00DC49CC">
      <w:pPr>
        <w:numPr>
          <w:ilvl w:val="0"/>
          <w:numId w:val="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7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//methods and fields</w:t>
      </w:r>
      <w:r>
        <w:rPr>
          <w:rFonts w:ascii="inter-regular" w:hAnsi="inter-regular"/>
          <w:color w:val="000000"/>
          <w:bdr w:val="none" w:sz="0" w:space="0" w:color="auto" w:frame="1"/>
        </w:rPr>
        <w:t>  </w:t>
      </w:r>
    </w:p>
    <w:p w:rsidR="00DC49CC" w:rsidRDefault="00DC49CC" w:rsidP="00DC49CC">
      <w:pPr>
        <w:numPr>
          <w:ilvl w:val="0"/>
          <w:numId w:val="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The </w:t>
      </w:r>
      <w:r>
        <w:rPr>
          <w:rStyle w:val="Strong"/>
          <w:rFonts w:ascii="Segoe UI" w:hAnsi="Segoe UI" w:cs="Segoe UI"/>
          <w:color w:val="333333"/>
        </w:rPr>
        <w:t>extends keyword</w:t>
      </w:r>
      <w:r>
        <w:rPr>
          <w:rFonts w:ascii="inter-regular" w:hAnsi="inter-regular"/>
          <w:color w:val="333333"/>
        </w:rPr>
        <w:t> indicates that you are making a new class that derives from an existing class. The meaning of "extends" is to increase the functionality.</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 the terminology of Java, a class which is inherited is called a parent or superclass, and the new class is called child or subclass.</w:t>
      </w:r>
    </w:p>
    <w:p w:rsidR="00DC49CC" w:rsidRDefault="00DC49CC" w:rsidP="00DC49CC">
      <w:pPr>
        <w:rPr>
          <w:rFonts w:ascii="Times New Roman" w:hAnsi="Times New Roman"/>
        </w:rPr>
      </w:pPr>
      <w:r>
        <w:pict>
          <v:rect id="_x0000_i1069" style="width:0;height:.75pt" o:hralign="left" o:hrstd="t" o:hrnoshade="t" o:hr="t" fillcolor="#d4d4d4" stroked="f"/>
        </w:pict>
      </w:r>
    </w:p>
    <w:p w:rsidR="00DC49CC" w:rsidRDefault="00DC49CC" w:rsidP="00DC49CC">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rsidR="00DC49CC" w:rsidRDefault="00DC49CC" w:rsidP="00DC49CC">
      <w:pPr>
        <w:rPr>
          <w:rFonts w:ascii="Times New Roman" w:hAnsi="Times New Roman" w:cs="Times New Roman"/>
          <w:sz w:val="24"/>
          <w:szCs w:val="24"/>
        </w:rPr>
      </w:pPr>
      <w:r>
        <w:rPr>
          <w:noProof/>
        </w:rPr>
        <w:drawing>
          <wp:inline distT="0" distB="0" distL="0" distR="0">
            <wp:extent cx="2286000" cy="3449320"/>
            <wp:effectExtent l="0" t="0" r="0" b="0"/>
            <wp:docPr id="864022205" name="Picture 1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heritance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3449320"/>
                    </a:xfrm>
                    <a:prstGeom prst="rect">
                      <a:avLst/>
                    </a:prstGeom>
                    <a:noFill/>
                    <a:ln>
                      <a:noFill/>
                    </a:ln>
                  </pic:spPr>
                </pic:pic>
              </a:graphicData>
            </a:graphic>
          </wp:inline>
        </w:drawing>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inter-regular" w:hAnsi="inter-regular"/>
          <w:color w:val="333333"/>
        </w:rPr>
        <w:t>. It means that Programmer is a type of Employee.</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Employee{</w:t>
      </w:r>
      <w:proofErr w:type="gramEnd"/>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salary=</w:t>
      </w:r>
      <w:r>
        <w:rPr>
          <w:rStyle w:val="number"/>
          <w:rFonts w:ascii="inter-regular" w:hAnsi="inter-regular"/>
          <w:color w:val="C00000"/>
          <w:bdr w:val="none" w:sz="0" w:space="0" w:color="auto" w:frame="1"/>
        </w:rPr>
        <w:t>40000</w:t>
      </w:r>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Programmer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Employee{</w:t>
      </w:r>
      <w:proofErr w:type="gramEnd"/>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bonus=</w:t>
      </w:r>
      <w:r>
        <w:rPr>
          <w:rStyle w:val="number"/>
          <w:rFonts w:ascii="inter-regular" w:hAnsi="inter-regular"/>
          <w:color w:val="C00000"/>
          <w:bdr w:val="none" w:sz="0" w:space="0" w:color="auto" w:frame="1"/>
        </w:rPr>
        <w:t>10000</w:t>
      </w:r>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Programmer p=</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Programmer(</w:t>
      </w:r>
      <w:proofErr w:type="gramEnd"/>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"Programmer salary is:"</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p.salary</w:t>
      </w:r>
      <w:proofErr w:type="spellEnd"/>
      <w:proofErr w:type="gramEnd"/>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"Bonus of Programmer is:"</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p.bonus</w:t>
      </w:r>
      <w:proofErr w:type="spellEnd"/>
      <w:proofErr w:type="gramEnd"/>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rPr>
          <w:rFonts w:ascii="Times New Roman" w:hAnsi="Times New Roman"/>
        </w:rPr>
      </w:pPr>
      <w:hyperlink r:id="rId64" w:tgtFrame="_blank" w:history="1">
        <w:r>
          <w:rPr>
            <w:rStyle w:val="Hyperlink"/>
            <w:rFonts w:ascii="Verdana" w:hAnsi="Verdana"/>
            <w:b/>
            <w:bCs/>
            <w:color w:val="FFFFFF"/>
            <w:sz w:val="20"/>
            <w:szCs w:val="20"/>
            <w:shd w:val="clear" w:color="auto" w:fill="4CAF50"/>
          </w:rPr>
          <w:t>Test it Now</w:t>
        </w:r>
      </w:hyperlink>
    </w:p>
    <w:p w:rsidR="00DC49CC" w:rsidRDefault="00DC49CC" w:rsidP="00DC49CC">
      <w:pPr>
        <w:pStyle w:val="HTMLPreformatted"/>
        <w:shd w:val="clear" w:color="auto" w:fill="EEEEEE"/>
        <w:jc w:val="both"/>
        <w:rPr>
          <w:color w:val="535559"/>
        </w:rPr>
      </w:pPr>
      <w:r>
        <w:rPr>
          <w:color w:val="535559"/>
        </w:rPr>
        <w:t xml:space="preserve"> Programmer salary is:40000.0</w:t>
      </w:r>
    </w:p>
    <w:p w:rsidR="00DC49CC" w:rsidRDefault="00DC49CC" w:rsidP="00DC49CC">
      <w:pPr>
        <w:pStyle w:val="HTMLPreformatted"/>
        <w:shd w:val="clear" w:color="auto" w:fill="EEEEEE"/>
        <w:jc w:val="both"/>
        <w:rPr>
          <w:color w:val="535559"/>
        </w:rPr>
      </w:pPr>
      <w:r>
        <w:rPr>
          <w:color w:val="535559"/>
        </w:rPr>
        <w:t xml:space="preserve"> Bonus of programmer is:10000</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 xml:space="preserve">In the above example, Programmer object can access the field of own class as well as of Employee class </w:t>
      </w:r>
      <w:proofErr w:type="gramStart"/>
      <w:r>
        <w:rPr>
          <w:rFonts w:ascii="inter-regular" w:hAnsi="inter-regular"/>
          <w:color w:val="333333"/>
        </w:rPr>
        <w:t>i.e.</w:t>
      </w:r>
      <w:proofErr w:type="gramEnd"/>
      <w:r>
        <w:rPr>
          <w:rFonts w:ascii="inter-regular" w:hAnsi="inter-regular"/>
          <w:color w:val="333333"/>
        </w:rPr>
        <w:t xml:space="preserve"> code reusability.</w:t>
      </w:r>
    </w:p>
    <w:p w:rsidR="00DC49CC" w:rsidRDefault="00DC49CC" w:rsidP="00DC49CC">
      <w:pPr>
        <w:rPr>
          <w:rFonts w:ascii="Times New Roman" w:hAnsi="Times New Roman"/>
        </w:rPr>
      </w:pPr>
      <w:r>
        <w:pict>
          <v:rect id="_x0000_i1071" style="width:0;height:.75pt" o:hralign="lef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Types of inheritance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On the basis of class, there can be three types of inheritance in java: single, multilevel and hierarchical.</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 java programming, multiple and hybrid inheritance is supported through interface only. We will learn about interfaces later.</w:t>
      </w:r>
    </w:p>
    <w:p w:rsidR="00DC49CC" w:rsidRDefault="00DC49CC" w:rsidP="00DC49CC">
      <w:pPr>
        <w:rPr>
          <w:rFonts w:ascii="Times New Roman" w:hAnsi="Times New Roman"/>
        </w:rPr>
      </w:pPr>
      <w:r>
        <w:rPr>
          <w:noProof/>
        </w:rPr>
        <w:drawing>
          <wp:inline distT="0" distB="0" distL="0" distR="0">
            <wp:extent cx="5731510" cy="3042285"/>
            <wp:effectExtent l="0" t="0" r="2540" b="5715"/>
            <wp:docPr id="883321167" name="Picture 1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ypes of inheritance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rsidR="00DC49CC" w:rsidRDefault="00DC49CC" w:rsidP="00DC49C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Multiple inheritance is not supported in Java through class.</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one class inherits multiple classes, it is known as multiple inheritance. For Example:</w:t>
      </w:r>
    </w:p>
    <w:p w:rsidR="00DC49CC" w:rsidRDefault="00DC49CC" w:rsidP="00DC49CC">
      <w:pPr>
        <w:rPr>
          <w:rFonts w:ascii="Times New Roman" w:hAnsi="Times New Roman"/>
        </w:rPr>
      </w:pPr>
      <w:r>
        <w:rPr>
          <w:noProof/>
        </w:rPr>
        <w:lastRenderedPageBreak/>
        <w:drawing>
          <wp:inline distT="0" distB="0" distL="0" distR="0">
            <wp:extent cx="5731510" cy="3216910"/>
            <wp:effectExtent l="0" t="0" r="2540" b="2540"/>
            <wp:docPr id="266465800" name="Picture 10"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le inheritance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rsidR="00DC49CC" w:rsidRDefault="00DC49CC" w:rsidP="00DC49CC">
      <w:r>
        <w:pict>
          <v:rect id="_x0000_i1074" style="width:0;height:.75pt" o:hralign="lef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Single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a class inherits another class, it is known as a </w:t>
      </w:r>
      <w:r>
        <w:rPr>
          <w:rStyle w:val="Emphasis"/>
          <w:rFonts w:ascii="inter-regular" w:hAnsi="inter-regular"/>
          <w:color w:val="333333"/>
        </w:rPr>
        <w:t>single inheritance</w:t>
      </w:r>
      <w:r>
        <w:rPr>
          <w:rFonts w:ascii="inter-regular" w:hAnsi="inter-regular"/>
          <w:color w:val="333333"/>
        </w:rPr>
        <w:t>. In the example given below, Dog class inherits the Animal class, so there is the single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TestInheritance.java</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TestInheritance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bark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barking...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Multilevel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there is a chain of inheritance, it is known as </w:t>
      </w:r>
      <w:r>
        <w:rPr>
          <w:rStyle w:val="Emphasis"/>
          <w:rFonts w:ascii="inter-regular" w:hAnsi="inter-regular"/>
          <w:color w:val="333333"/>
        </w:rPr>
        <w:t>multilevel inheritance</w:t>
      </w:r>
      <w:r>
        <w:rPr>
          <w:rFonts w:ascii="inter-regular" w:hAnsi="inter-regular"/>
          <w:color w:val="333333"/>
        </w:rPr>
        <w:t xml:space="preserve">. As you can see in the example given below, </w:t>
      </w:r>
      <w:proofErr w:type="spellStart"/>
      <w:r>
        <w:rPr>
          <w:rFonts w:ascii="inter-regular" w:hAnsi="inter-regular"/>
          <w:color w:val="333333"/>
        </w:rPr>
        <w:t>BabyDog</w:t>
      </w:r>
      <w:proofErr w:type="spellEnd"/>
      <w:r>
        <w:rPr>
          <w:rFonts w:ascii="inter-regular" w:hAnsi="inter-regular"/>
          <w:color w:val="333333"/>
        </w:rPr>
        <w:t xml:space="preserve"> class inherits the Dog class which again inherits the Animal class, so there is a multilevel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TestInheritance2.java</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weep(</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"weeping..."</w:t>
      </w:r>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TestInheritance2{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weep</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bark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weeping...</w:t>
      </w:r>
    </w:p>
    <w:p w:rsidR="00DC49CC" w:rsidRDefault="00DC49CC" w:rsidP="00DC49CC">
      <w:pPr>
        <w:pStyle w:val="HTMLPreformatted"/>
        <w:shd w:val="clear" w:color="auto" w:fill="EEEEEE"/>
        <w:jc w:val="both"/>
        <w:rPr>
          <w:color w:val="535559"/>
        </w:rPr>
      </w:pPr>
      <w:r>
        <w:rPr>
          <w:color w:val="535559"/>
        </w:rPr>
        <w:t>barking...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Hierarchical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two or more classes inherits a single class, it is known as </w:t>
      </w:r>
      <w:r>
        <w:rPr>
          <w:rStyle w:val="Emphasis"/>
          <w:rFonts w:ascii="inter-regular" w:hAnsi="inter-regular"/>
          <w:color w:val="333333"/>
        </w:rPr>
        <w:t>hierarchical inheritance</w:t>
      </w:r>
      <w:r>
        <w:rPr>
          <w:rFonts w:ascii="inter-regular" w:hAnsi="inter-regular"/>
          <w:color w:val="333333"/>
        </w:rPr>
        <w:t>. In the example given below, Dog and Cat classes inherits the Animal class, so there is hierarchical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TestInheritance3.java</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Cat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meow(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"meowing..."</w:t>
      </w:r>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TestInheritance3{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Fonts w:ascii="inter-regular" w:hAnsi="inter-regular"/>
          <w:color w:val="000000"/>
          <w:bdr w:val="none" w:sz="0" w:space="0" w:color="auto" w:frame="1"/>
        </w:rPr>
        <w:t>Cat c=</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Cat(</w:t>
      </w:r>
      <w:proofErr w:type="gramEnd"/>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c.</w:t>
      </w:r>
      <w:proofErr w:type="gramStart"/>
      <w:r>
        <w:rPr>
          <w:rFonts w:ascii="inter-regular" w:hAnsi="inter-regular"/>
          <w:color w:val="000000"/>
          <w:bdr w:val="none" w:sz="0" w:space="0" w:color="auto" w:frame="1"/>
        </w:rPr>
        <w:t>meow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c.eat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w:t>
      </w:r>
      <w:proofErr w:type="spellStart"/>
      <w:proofErr w:type="gramStart"/>
      <w:r>
        <w:rPr>
          <w:rStyle w:val="comment"/>
          <w:rFonts w:ascii="inter-regular" w:hAnsi="inter-regular"/>
          <w:color w:val="008200"/>
          <w:bdr w:val="none" w:sz="0" w:space="0" w:color="auto" w:frame="1"/>
        </w:rPr>
        <w:t>c.bark</w:t>
      </w:r>
      <w:proofErr w:type="spellEnd"/>
      <w:proofErr w:type="gramEnd"/>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C.T.Error</w:t>
      </w:r>
      <w:proofErr w:type="spell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meowing...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rPr>
          <w:rFonts w:ascii="Times New Roman" w:hAnsi="Times New Roman"/>
        </w:rPr>
      </w:pPr>
      <w:r>
        <w:pict>
          <v:rect id="_x0000_i1075" style="width:0;height:.75pt" o:hralign="lef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Q) Why multiple inheritance is not supported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To reduce the complexity and simplify the language, multiple inheritance is not supported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Consider a scenario where A, B, and C are three classes. The C class inherits A and B classes. If A and B classes have the same method and you call it from child class object, there will be ambiguity to call the method of A or B class.</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 xml:space="preserve">Since compile-time errors are better than runtime errors, Java renders compile-time error if you inherit 2 classes. </w:t>
      </w:r>
      <w:proofErr w:type="gramStart"/>
      <w:r>
        <w:rPr>
          <w:rFonts w:ascii="inter-regular" w:hAnsi="inter-regular"/>
          <w:color w:val="333333"/>
        </w:rPr>
        <w:t>So</w:t>
      </w:r>
      <w:proofErr w:type="gramEnd"/>
      <w:r>
        <w:rPr>
          <w:rFonts w:ascii="inter-regular" w:hAnsi="inter-regular"/>
          <w:color w:val="333333"/>
        </w:rPr>
        <w:t xml:space="preserve"> whether you have same method or different, there will be compile time error.</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A,B</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//suppose if it were</w:t>
      </w:r>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C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which </w:t>
      </w:r>
      <w:proofErr w:type="spellStart"/>
      <w:r>
        <w:rPr>
          <w:rStyle w:val="comment"/>
          <w:rFonts w:ascii="inter-regular" w:hAnsi="inter-regular"/>
          <w:color w:val="008200"/>
          <w:bdr w:val="none" w:sz="0" w:space="0" w:color="auto" w:frame="1"/>
        </w:rPr>
        <w:t>msg</w:t>
      </w:r>
      <w:proofErr w:type="spellEnd"/>
      <w:r>
        <w:rPr>
          <w:rStyle w:val="comment"/>
          <w:rFonts w:ascii="inter-regular" w:hAnsi="inter-regular"/>
          <w:color w:val="008200"/>
          <w:bdr w:val="none" w:sz="0" w:space="0" w:color="auto" w:frame="1"/>
        </w:rPr>
        <w:t>() method would be invoked?</w:t>
      </w:r>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rPr>
          <w:rFonts w:ascii="Times New Roman" w:hAnsi="Times New Roman"/>
        </w:rPr>
      </w:pPr>
      <w:hyperlink r:id="rId67" w:tgtFrame="_blank" w:history="1">
        <w:r>
          <w:rPr>
            <w:rStyle w:val="Hyperlink"/>
            <w:rFonts w:ascii="Verdana" w:hAnsi="Verdana"/>
            <w:b/>
            <w:bCs/>
            <w:color w:val="FFFFFF"/>
            <w:sz w:val="20"/>
            <w:szCs w:val="20"/>
            <w:shd w:val="clear" w:color="auto" w:fill="4CAF50"/>
          </w:rPr>
          <w:t>Test it Now</w:t>
        </w:r>
      </w:hyperlink>
    </w:p>
    <w:p w:rsidR="00DC49CC" w:rsidRDefault="00DC49CC" w:rsidP="00DC49CC">
      <w:pPr>
        <w:pStyle w:val="HTMLPreformatted"/>
        <w:shd w:val="clear" w:color="auto" w:fill="EEEEEE"/>
        <w:jc w:val="both"/>
        <w:rPr>
          <w:color w:val="535559"/>
        </w:rPr>
      </w:pPr>
      <w:r>
        <w:rPr>
          <w:color w:val="535559"/>
        </w:rPr>
        <w:t xml:space="preserve"> Compile Time Error</w:t>
      </w:r>
    </w:p>
    <w:p w:rsidR="00DC49CC" w:rsidRDefault="00DC49CC" w:rsidP="0027496C">
      <w:pPr>
        <w:rPr>
          <w:b/>
          <w:bCs/>
          <w:sz w:val="32"/>
          <w:szCs w:val="32"/>
        </w:rPr>
      </w:pPr>
    </w:p>
    <w:p w:rsidR="008E1FC8" w:rsidRDefault="008E1FC8" w:rsidP="0027496C">
      <w:pPr>
        <w:rPr>
          <w:b/>
          <w:bCs/>
          <w:sz w:val="32"/>
          <w:szCs w:val="32"/>
        </w:rPr>
      </w:pPr>
    </w:p>
    <w:p w:rsidR="008E1FC8" w:rsidRDefault="008E1FC8" w:rsidP="0027496C">
      <w:pPr>
        <w:rPr>
          <w:b/>
          <w:bCs/>
          <w:sz w:val="32"/>
          <w:szCs w:val="32"/>
        </w:rPr>
      </w:pPr>
      <w:r>
        <w:rPr>
          <w:b/>
          <w:bCs/>
          <w:sz w:val="32"/>
          <w:szCs w:val="32"/>
        </w:rPr>
        <w:t>Polymorphism</w:t>
      </w:r>
    </w:p>
    <w:p w:rsidR="008E1FC8" w:rsidRDefault="008E1FC8" w:rsidP="0027496C">
      <w:pPr>
        <w:rPr>
          <w:b/>
          <w:bCs/>
          <w:sz w:val="32"/>
          <w:szCs w:val="32"/>
        </w:rPr>
      </w:pP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If </w:t>
      </w:r>
      <w:r>
        <w:rPr>
          <w:rStyle w:val="Emphasis"/>
          <w:rFonts w:ascii="inter-regular" w:hAnsi="inter-regular"/>
          <w:color w:val="333333"/>
        </w:rPr>
        <w:t>one task is performed in different ways</w:t>
      </w:r>
      <w:r>
        <w:rPr>
          <w:rFonts w:ascii="inter-regular" w:hAnsi="inter-regular"/>
          <w:color w:val="333333"/>
        </w:rPr>
        <w:t>, it is known as polymorphism. For example: to convince the customer differently, to draw something, for example, shape, triangle, rectangle, etc.</w:t>
      </w: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In Java, we use method overloading and method overriding to achieve polymorphism.</w:t>
      </w: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Another example can be to speak something; for example, a cat speaks meow, dog barks woof, etc.</w:t>
      </w:r>
    </w:p>
    <w:p w:rsidR="006A5EF6" w:rsidRDefault="006A5EF6" w:rsidP="008E1FC8">
      <w:pPr>
        <w:pStyle w:val="NormalWeb"/>
        <w:shd w:val="clear" w:color="auto" w:fill="FFFFFF"/>
        <w:jc w:val="both"/>
        <w:rPr>
          <w:rFonts w:ascii="inter-regular" w:hAnsi="inter-regular"/>
          <w:color w:val="333333"/>
        </w:rPr>
      </w:pPr>
    </w:p>
    <w:p w:rsidR="006A5EF6" w:rsidRDefault="006A5EF6" w:rsidP="006A5EF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Method Overloading in Java</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a </w:t>
      </w:r>
      <w:hyperlink r:id="rId68" w:history="1">
        <w:r>
          <w:rPr>
            <w:rStyle w:val="Hyperlink"/>
            <w:rFonts w:ascii="inter-regular" w:hAnsi="inter-regular"/>
            <w:color w:val="008000"/>
          </w:rPr>
          <w:t>class</w:t>
        </w:r>
      </w:hyperlink>
      <w:r>
        <w:rPr>
          <w:rFonts w:ascii="inter-regular" w:hAnsi="inter-regular"/>
          <w:color w:val="333333"/>
        </w:rPr>
        <w:t> has multiple methods having same name but different in parameters, it is known as </w:t>
      </w:r>
      <w:r>
        <w:rPr>
          <w:rStyle w:val="Strong"/>
          <w:rFonts w:ascii="Segoe UI" w:hAnsi="Segoe UI" w:cs="Segoe UI"/>
          <w:color w:val="333333"/>
        </w:rPr>
        <w:t>Method Overloading</w:t>
      </w:r>
      <w:r>
        <w:rPr>
          <w:rFonts w:ascii="inter-regular" w:hAnsi="inter-regular"/>
          <w:color w:val="333333"/>
        </w:rPr>
        <w:t>.</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we have to perform only one operation, having same name of the methods increases the readability of the </w:t>
      </w:r>
      <w:hyperlink r:id="rId69" w:history="1">
        <w:r>
          <w:rPr>
            <w:rStyle w:val="Hyperlink"/>
            <w:rFonts w:ascii="inter-regular" w:hAnsi="inter-regular"/>
            <w:color w:val="008000"/>
          </w:rPr>
          <w:t>program</w:t>
        </w:r>
      </w:hyperlink>
      <w:r>
        <w:rPr>
          <w:rFonts w:ascii="inter-regular" w:hAnsi="inter-regular"/>
          <w:color w:val="333333"/>
        </w:rPr>
        <w:t>.</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Suppose you have to perform addition of the given numbers but there can be any number of arguments, if you write the method such as a(</w:t>
      </w:r>
      <w:proofErr w:type="spellStart"/>
      <w:proofErr w:type="gramStart"/>
      <w:r>
        <w:rPr>
          <w:rFonts w:ascii="inter-regular" w:hAnsi="inter-regular"/>
          <w:color w:val="333333"/>
        </w:rPr>
        <w:t>int,int</w:t>
      </w:r>
      <w:proofErr w:type="spellEnd"/>
      <w:proofErr w:type="gramEnd"/>
      <w:r>
        <w:rPr>
          <w:rFonts w:ascii="inter-regular" w:hAnsi="inter-regular"/>
          <w:color w:val="333333"/>
        </w:rPr>
        <w:t>) for two parameters, and b(</w:t>
      </w:r>
      <w:proofErr w:type="spellStart"/>
      <w:r>
        <w:rPr>
          <w:rFonts w:ascii="inter-regular" w:hAnsi="inter-regular"/>
          <w:color w:val="333333"/>
        </w:rPr>
        <w:t>int,int,int</w:t>
      </w:r>
      <w:proofErr w:type="spellEnd"/>
      <w:r>
        <w:rPr>
          <w:rFonts w:ascii="inter-regular" w:hAnsi="inter-regular"/>
          <w:color w:val="333333"/>
        </w:rPr>
        <w:t xml:space="preserve">) for three parameters then it may be difficult for you as well as other programmers to understand the </w:t>
      </w:r>
      <w:proofErr w:type="spellStart"/>
      <w:r>
        <w:rPr>
          <w:rFonts w:ascii="inter-regular" w:hAnsi="inter-regular"/>
          <w:color w:val="333333"/>
        </w:rPr>
        <w:t>behavior</w:t>
      </w:r>
      <w:proofErr w:type="spellEnd"/>
      <w:r>
        <w:rPr>
          <w:rFonts w:ascii="inter-regular" w:hAnsi="inter-regular"/>
          <w:color w:val="333333"/>
        </w:rPr>
        <w:t xml:space="preserve"> of the method because its name differs.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So, we perform method overloading to figure out the program quickly.</w:t>
      </w:r>
    </w:p>
    <w:p w:rsidR="006A5EF6" w:rsidRDefault="006A5EF6" w:rsidP="006A5EF6">
      <w:pPr>
        <w:rPr>
          <w:rFonts w:ascii="Times New Roman" w:hAnsi="Times New Roman"/>
        </w:rPr>
      </w:pPr>
    </w:p>
    <w:p w:rsidR="006A5EF6" w:rsidRDefault="006A5EF6" w:rsidP="006A5EF6">
      <w:pPr>
        <w:pStyle w:val="Heading2"/>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 of method overloading</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Method overloading </w:t>
      </w:r>
      <w:r>
        <w:rPr>
          <w:rStyle w:val="Emphasis"/>
          <w:rFonts w:ascii="inter-regular" w:hAnsi="inter-regular"/>
          <w:color w:val="333333"/>
        </w:rPr>
        <w:t>increases the readability of the program</w:t>
      </w:r>
      <w:r>
        <w:rPr>
          <w:rFonts w:ascii="inter-regular" w:hAnsi="inter-regular"/>
          <w:color w:val="333333"/>
        </w:rPr>
        <w:t>.</w:t>
      </w:r>
    </w:p>
    <w:p w:rsidR="006A5EF6" w:rsidRDefault="006A5EF6" w:rsidP="006A5EF6">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Different ways to overload the method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There are two ways to overload the method in java</w:t>
      </w:r>
    </w:p>
    <w:p w:rsidR="006A5EF6" w:rsidRDefault="006A5EF6" w:rsidP="006A5EF6">
      <w:pPr>
        <w:numPr>
          <w:ilvl w:val="0"/>
          <w:numId w:val="84"/>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changing number of arguments</w:t>
      </w:r>
    </w:p>
    <w:p w:rsidR="006A5EF6" w:rsidRDefault="006A5EF6" w:rsidP="006A5EF6">
      <w:pPr>
        <w:numPr>
          <w:ilvl w:val="0"/>
          <w:numId w:val="84"/>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changing the data type</w:t>
      </w:r>
    </w:p>
    <w:p w:rsidR="006A5EF6" w:rsidRDefault="006A5EF6" w:rsidP="006A5EF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6A5EF6" w:rsidRDefault="006A5EF6" w:rsidP="006A5EF6">
      <w:pPr>
        <w:rPr>
          <w:rFonts w:ascii="Times New Roman" w:hAnsi="Times New Roman" w:cs="Times New Roman"/>
          <w:sz w:val="24"/>
          <w:szCs w:val="24"/>
        </w:rPr>
      </w:pPr>
      <w:r>
        <w:pict>
          <v:rect id="_x0000_i1084" style="width:0;height:.75pt" o:hralign="lef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1) Method Overloading: changing no. of arguments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two methods, first </w:t>
      </w:r>
      <w:proofErr w:type="gramStart"/>
      <w:r>
        <w:rPr>
          <w:rFonts w:ascii="inter-regular" w:hAnsi="inter-regular"/>
          <w:color w:val="333333"/>
        </w:rPr>
        <w:t>add(</w:t>
      </w:r>
      <w:proofErr w:type="gramEnd"/>
      <w:r>
        <w:rPr>
          <w:rFonts w:ascii="inter-regular" w:hAnsi="inter-regular"/>
          <w:color w:val="333333"/>
        </w:rPr>
        <w:t>) method performs addition of two numbers and second add method performs addition of three numbers.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this example, we are creating </w:t>
      </w:r>
      <w:hyperlink r:id="rId70" w:history="1">
        <w:r>
          <w:rPr>
            <w:rStyle w:val="Hyperlink"/>
            <w:rFonts w:ascii="inter-regular" w:hAnsi="inter-regular"/>
            <w:color w:val="008000"/>
          </w:rPr>
          <w:t>static methods</w:t>
        </w:r>
      </w:hyperlink>
      <w:r>
        <w:rPr>
          <w:rFonts w:ascii="inter-regular" w:hAnsi="inter-regular"/>
          <w:color w:val="333333"/>
        </w:rPr>
        <w:t> so that we don't need to create instance for calling methods.</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rsidP="006A5EF6">
      <w:pPr>
        <w:numPr>
          <w:ilvl w:val="0"/>
          <w:numId w:val="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c){</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a+b+c</w:t>
      </w:r>
      <w:proofErr w:type="spellEnd"/>
      <w:r>
        <w:rPr>
          <w:rFonts w:ascii="inter-regular" w:hAnsi="inter-regular"/>
          <w:color w:val="000000"/>
          <w:bdr w:val="none" w:sz="0" w:space="0" w:color="auto" w:frame="1"/>
        </w:rPr>
        <w:t>;}  </w:t>
      </w:r>
    </w:p>
    <w:p w:rsidR="006A5EF6" w:rsidRDefault="006A5EF6" w:rsidP="006A5EF6">
      <w:pPr>
        <w:numPr>
          <w:ilvl w:val="0"/>
          <w:numId w:val="8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TestOverloading1{  </w:t>
      </w:r>
    </w:p>
    <w:p w:rsidR="006A5EF6" w:rsidRDefault="006A5EF6" w:rsidP="006A5EF6">
      <w:pPr>
        <w:numPr>
          <w:ilvl w:val="0"/>
          <w:numId w:val="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rsidP="006A5EF6">
      <w:pPr>
        <w:numPr>
          <w:ilvl w:val="0"/>
          <w:numId w:val="8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1"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22</w:t>
      </w:r>
    </w:p>
    <w:p w:rsidR="006A5EF6" w:rsidRDefault="006A5EF6" w:rsidP="006A5EF6">
      <w:pPr>
        <w:pStyle w:val="HTMLPreformatted"/>
        <w:shd w:val="clear" w:color="auto" w:fill="EEEEEE"/>
        <w:jc w:val="both"/>
        <w:rPr>
          <w:color w:val="535559"/>
        </w:rPr>
      </w:pPr>
      <w:r>
        <w:rPr>
          <w:color w:val="535559"/>
        </w:rPr>
        <w:t>33</w:t>
      </w:r>
    </w:p>
    <w:p w:rsidR="006A5EF6" w:rsidRDefault="006A5EF6" w:rsidP="006A5EF6">
      <w:pPr>
        <w:rPr>
          <w:rFonts w:ascii="Times New Roman" w:hAnsi="Times New Roman"/>
        </w:rPr>
      </w:pPr>
    </w:p>
    <w:p w:rsidR="006A5EF6" w:rsidRDefault="006A5EF6" w:rsidP="006A5EF6">
      <w:r>
        <w:pict>
          <v:rect id="_x0000_i1085" style="width:0;height:.75pt" o:hralign="lef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Method Overloading: changing data type of arguments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this example, we have created two methods that differs in </w:t>
      </w:r>
      <w:hyperlink r:id="rId72" w:history="1">
        <w:r>
          <w:rPr>
            <w:rStyle w:val="Hyperlink"/>
            <w:rFonts w:ascii="inter-regular" w:hAnsi="inter-regular"/>
            <w:color w:val="008000"/>
          </w:rPr>
          <w:t>data type</w:t>
        </w:r>
      </w:hyperlink>
      <w:r>
        <w:rPr>
          <w:rFonts w:ascii="inter-regular" w:hAnsi="inter-regular"/>
          <w:color w:val="333333"/>
        </w:rPr>
        <w:t>. The first add method receives two integer arguments and second add method receives two double arguments.</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rsidP="006A5EF6">
      <w:pPr>
        <w:numPr>
          <w:ilvl w:val="0"/>
          <w:numId w:val="8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a,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TestOverloading2{  </w:t>
      </w:r>
    </w:p>
    <w:p w:rsidR="006A5EF6" w:rsidRDefault="006A5EF6" w:rsidP="006A5EF6">
      <w:pPr>
        <w:numPr>
          <w:ilvl w:val="0"/>
          <w:numId w:val="8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rsidP="006A5EF6">
      <w:pPr>
        <w:numPr>
          <w:ilvl w:val="0"/>
          <w:numId w:val="8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12.3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12.6</w:t>
      </w:r>
      <w:r>
        <w:rPr>
          <w:rFonts w:ascii="inter-regular" w:hAnsi="inter-regular"/>
          <w:color w:val="000000"/>
          <w:bdr w:val="none" w:sz="0" w:space="0" w:color="auto" w:frame="1"/>
        </w:rPr>
        <w:t>));  </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3"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22</w:t>
      </w:r>
    </w:p>
    <w:p w:rsidR="006A5EF6" w:rsidRDefault="006A5EF6" w:rsidP="006A5EF6">
      <w:pPr>
        <w:pStyle w:val="HTMLPreformatted"/>
        <w:shd w:val="clear" w:color="auto" w:fill="EEEEEE"/>
        <w:jc w:val="both"/>
        <w:rPr>
          <w:color w:val="535559"/>
        </w:rPr>
      </w:pPr>
      <w:r>
        <w:rPr>
          <w:color w:val="535559"/>
        </w:rPr>
        <w:t>24.9</w:t>
      </w:r>
    </w:p>
    <w:p w:rsidR="006A5EF6" w:rsidRDefault="006A5EF6" w:rsidP="006A5EF6">
      <w:pPr>
        <w:rPr>
          <w:rFonts w:ascii="Times New Roman" w:hAnsi="Times New Roman"/>
        </w:rPr>
      </w:pPr>
      <w:r>
        <w:pict>
          <v:rect id="_x0000_i1086" style="width:0;height:.75pt" o:hralign="left" o:hrstd="t" o:hrnoshade="t" o:hr="t" fillcolor="#d4d4d4" stroked="f"/>
        </w:pict>
      </w:r>
    </w:p>
    <w:p w:rsidR="006A5EF6" w:rsidRDefault="006A5EF6" w:rsidP="006A5EF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Why Method Overloading is not possible by changing the return type of method only?</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java, method overloading is not possible by changing the return type of the method only because of ambiguity. Let's see how ambiguity may occur:</w:t>
      </w:r>
    </w:p>
    <w:p w:rsidR="006A5EF6" w:rsidRDefault="006A5EF6" w:rsidP="006A5EF6">
      <w:pPr>
        <w:pStyle w:val="alt"/>
        <w:numPr>
          <w:ilvl w:val="0"/>
          <w:numId w:val="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rsidP="006A5EF6">
      <w:pPr>
        <w:numPr>
          <w:ilvl w:val="0"/>
          <w:numId w:val="8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pStyle w:val="alt"/>
        <w:numPr>
          <w:ilvl w:val="0"/>
          <w:numId w:val="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TestOverloading3{  </w:t>
      </w:r>
    </w:p>
    <w:p w:rsidR="006A5EF6" w:rsidRDefault="006A5EF6" w:rsidP="006A5EF6">
      <w:pPr>
        <w:numPr>
          <w:ilvl w:val="0"/>
          <w:numId w:val="8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pStyle w:val="alt"/>
        <w:numPr>
          <w:ilvl w:val="0"/>
          <w:numId w:val="8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//ambiguity</w:t>
      </w:r>
      <w:r>
        <w:rPr>
          <w:rFonts w:ascii="inter-regular" w:hAnsi="inter-regular"/>
          <w:color w:val="000000"/>
          <w:bdr w:val="none" w:sz="0" w:space="0" w:color="auto" w:frame="1"/>
        </w:rPr>
        <w:t>  </w:t>
      </w:r>
    </w:p>
    <w:p w:rsidR="006A5EF6" w:rsidRDefault="006A5EF6" w:rsidP="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spacing w:line="240" w:lineRule="auto"/>
        <w:rPr>
          <w:rFonts w:ascii="Times New Roman" w:hAnsi="Times New Roman"/>
        </w:rPr>
      </w:pPr>
      <w:hyperlink r:id="rId74"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Compile Time Error: method add(</w:t>
      </w:r>
      <w:proofErr w:type="spellStart"/>
      <w:proofErr w:type="gramStart"/>
      <w:r>
        <w:rPr>
          <w:color w:val="535559"/>
        </w:rPr>
        <w:t>int,int</w:t>
      </w:r>
      <w:proofErr w:type="spellEnd"/>
      <w:proofErr w:type="gramEnd"/>
      <w:r>
        <w:rPr>
          <w:color w:val="535559"/>
        </w:rPr>
        <w:t>) is already defined in class Adder</w:t>
      </w:r>
    </w:p>
    <w:p w:rsidR="006A5EF6" w:rsidRDefault="006A5EF6" w:rsidP="006A5EF6">
      <w:pPr>
        <w:pStyle w:val="NormalWeb"/>
        <w:shd w:val="clear" w:color="auto" w:fill="FFFFFF"/>
        <w:jc w:val="both"/>
        <w:rPr>
          <w:rFonts w:ascii="inter-regular" w:hAnsi="inter-regular"/>
          <w:color w:val="333333"/>
        </w:rPr>
      </w:pPr>
      <w:proofErr w:type="spellStart"/>
      <w:r>
        <w:rPr>
          <w:rFonts w:ascii="inter-regular" w:hAnsi="inter-regular"/>
          <w:color w:val="333333"/>
        </w:rPr>
        <w:t>System.out.println</w:t>
      </w:r>
      <w:proofErr w:type="spellEnd"/>
      <w:r>
        <w:rPr>
          <w:rFonts w:ascii="inter-regular" w:hAnsi="inter-regular"/>
          <w:color w:val="333333"/>
        </w:rPr>
        <w:t>(</w:t>
      </w:r>
      <w:proofErr w:type="spellStart"/>
      <w:proofErr w:type="gramStart"/>
      <w:r>
        <w:rPr>
          <w:rFonts w:ascii="inter-regular" w:hAnsi="inter-regular"/>
          <w:color w:val="333333"/>
        </w:rPr>
        <w:t>Adder.add</w:t>
      </w:r>
      <w:proofErr w:type="spellEnd"/>
      <w:r>
        <w:rPr>
          <w:rFonts w:ascii="inter-regular" w:hAnsi="inter-regular"/>
          <w:color w:val="333333"/>
        </w:rPr>
        <w:t>(</w:t>
      </w:r>
      <w:proofErr w:type="gramEnd"/>
      <w:r>
        <w:rPr>
          <w:rFonts w:ascii="inter-regular" w:hAnsi="inter-regular"/>
          <w:color w:val="333333"/>
        </w:rPr>
        <w:t>11,11)); //Here, how can java determine which sum() method should be called?</w:t>
      </w:r>
    </w:p>
    <w:p w:rsidR="006A5EF6" w:rsidRDefault="006A5EF6" w:rsidP="006A5EF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Compile Time Error is better than Run Time Error. So, java compiler renders compiler time error if you declare the same method having same parameters.</w:t>
      </w:r>
    </w:p>
    <w:p w:rsidR="006A5EF6" w:rsidRDefault="006A5EF6" w:rsidP="006A5EF6">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lastRenderedPageBreak/>
        <w:t xml:space="preserve">Can we overload java </w:t>
      </w:r>
      <w:proofErr w:type="gramStart"/>
      <w:r>
        <w:rPr>
          <w:rFonts w:ascii="Helvetica" w:hAnsi="Helvetica"/>
          <w:b/>
          <w:bCs/>
          <w:color w:val="610B4B"/>
          <w:sz w:val="32"/>
          <w:szCs w:val="32"/>
        </w:rPr>
        <w:t>main(</w:t>
      </w:r>
      <w:proofErr w:type="gramEnd"/>
      <w:r>
        <w:rPr>
          <w:rFonts w:ascii="Helvetica" w:hAnsi="Helvetica"/>
          <w:b/>
          <w:bCs/>
          <w:color w:val="610B4B"/>
          <w:sz w:val="32"/>
          <w:szCs w:val="32"/>
        </w:rPr>
        <w:t>) method?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Yes, by method overloading. You can have any number of main methods in a class by method overloading. But </w:t>
      </w:r>
      <w:hyperlink r:id="rId75" w:history="1">
        <w:r>
          <w:rPr>
            <w:rStyle w:val="Hyperlink"/>
            <w:rFonts w:ascii="inter-regular" w:hAnsi="inter-regular"/>
            <w:color w:val="008000"/>
          </w:rPr>
          <w:t>JVM</w:t>
        </w:r>
      </w:hyperlink>
      <w:r>
        <w:rPr>
          <w:rFonts w:ascii="inter-regular" w:hAnsi="inter-regular"/>
          <w:color w:val="333333"/>
        </w:rPr>
        <w:t xml:space="preserve"> calls </w:t>
      </w:r>
      <w:proofErr w:type="gramStart"/>
      <w:r>
        <w:rPr>
          <w:rFonts w:ascii="inter-regular" w:hAnsi="inter-regular"/>
          <w:color w:val="333333"/>
        </w:rPr>
        <w:t>main(</w:t>
      </w:r>
      <w:proofErr w:type="gramEnd"/>
      <w:r>
        <w:rPr>
          <w:rFonts w:ascii="inter-regular" w:hAnsi="inter-regular"/>
          <w:color w:val="333333"/>
        </w:rPr>
        <w:t>) method which receives string array as arguments only. Let's see the simple example:</w:t>
      </w:r>
    </w:p>
    <w:p w:rsidR="006A5EF6" w:rsidRDefault="006A5EF6" w:rsidP="006A5EF6">
      <w:pPr>
        <w:pStyle w:val="alt"/>
        <w:numPr>
          <w:ilvl w:val="0"/>
          <w:numId w:val="8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TestOverloading4{  </w:t>
      </w:r>
    </w:p>
    <w:p w:rsidR="006A5EF6" w:rsidRDefault="006A5EF6" w:rsidP="006A5EF6">
      <w:pPr>
        <w:numPr>
          <w:ilvl w:val="0"/>
          <w:numId w:val="8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args){System.out.println(</w:t>
      </w:r>
      <w:r>
        <w:rPr>
          <w:rStyle w:val="string"/>
          <w:rFonts w:ascii="inter-regular" w:hAnsi="inter-regular"/>
          <w:color w:val="0000FF"/>
          <w:bdr w:val="none" w:sz="0" w:space="0" w:color="auto" w:frame="1"/>
        </w:rPr>
        <w:t>"main with String[]"</w:t>
      </w:r>
      <w:r>
        <w:rPr>
          <w:rFonts w:ascii="inter-regular" w:hAnsi="inter-regular"/>
          <w:color w:val="000000"/>
          <w:bdr w:val="none" w:sz="0" w:space="0" w:color="auto" w:frame="1"/>
        </w:rPr>
        <w:t>);}  </w:t>
      </w:r>
    </w:p>
    <w:p w:rsidR="006A5EF6" w:rsidRDefault="006A5EF6" w:rsidP="006A5EF6">
      <w:pPr>
        <w:pStyle w:val="alt"/>
        <w:numPr>
          <w:ilvl w:val="0"/>
          <w:numId w:val="8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args){System.out.println(</w:t>
      </w:r>
      <w:r>
        <w:rPr>
          <w:rStyle w:val="string"/>
          <w:rFonts w:ascii="inter-regular" w:hAnsi="inter-regular"/>
          <w:color w:val="0000FF"/>
          <w:bdr w:val="none" w:sz="0" w:space="0" w:color="auto" w:frame="1"/>
        </w:rPr>
        <w:t>"main with String"</w:t>
      </w:r>
      <w:r>
        <w:rPr>
          <w:rFonts w:ascii="inter-regular" w:hAnsi="inter-regular"/>
          <w:color w:val="000000"/>
          <w:bdr w:val="none" w:sz="0" w:space="0" w:color="auto" w:frame="1"/>
        </w:rPr>
        <w:t>);}  </w:t>
      </w:r>
    </w:p>
    <w:p w:rsidR="006A5EF6" w:rsidRDefault="006A5EF6" w:rsidP="006A5EF6">
      <w:pPr>
        <w:numPr>
          <w:ilvl w:val="0"/>
          <w:numId w:val="8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"main without args"</w:t>
      </w:r>
      <w:r>
        <w:rPr>
          <w:rFonts w:ascii="inter-regular" w:hAnsi="inter-regular"/>
          <w:color w:val="000000"/>
          <w:bdr w:val="none" w:sz="0" w:space="0" w:color="auto" w:frame="1"/>
        </w:rPr>
        <w:t>);}  </w:t>
      </w:r>
    </w:p>
    <w:p w:rsidR="006A5EF6" w:rsidRDefault="006A5EF6" w:rsidP="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6"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 xml:space="preserve">main with </w:t>
      </w:r>
      <w:proofErr w:type="gramStart"/>
      <w:r>
        <w:rPr>
          <w:color w:val="535559"/>
        </w:rPr>
        <w:t>String[</w:t>
      </w:r>
      <w:proofErr w:type="gramEnd"/>
      <w:r>
        <w:rPr>
          <w:color w:val="535559"/>
        </w:rPr>
        <w:t>]</w: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Method Overloading with </w:t>
      </w:r>
      <w:proofErr w:type="spellStart"/>
      <w:r>
        <w:rPr>
          <w:rFonts w:ascii="Tahoma" w:hAnsi="Tahoma" w:cs="Tahoma"/>
          <w:b/>
          <w:bCs/>
          <w:color w:val="610B4B"/>
          <w:sz w:val="33"/>
          <w:szCs w:val="33"/>
        </w:rPr>
        <w:t>TypePromotion</w:t>
      </w:r>
      <w:proofErr w:type="spellEnd"/>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OverloadingCalculation1{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long</w:t>
      </w:r>
      <w:proofErr w:type="spellEnd"/>
      <w:r>
        <w:rPr>
          <w:rFonts w:ascii="inter-regular" w:hAnsi="inter-regular"/>
          <w:color w:val="000000"/>
          <w:bdr w:val="none" w:sz="0" w:space="0" w:color="auto" w:frame="1"/>
        </w:rPr>
        <w:t> b){</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c){</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a+b+c</w:t>
      </w:r>
      <w:proofErr w:type="spellEnd"/>
      <w:r>
        <w:rPr>
          <w:rFonts w:ascii="inter-regular" w:hAnsi="inter-regular"/>
          <w:color w:val="000000"/>
          <w:bdr w:val="none" w:sz="0" w:space="0" w:color="auto" w:frame="1"/>
        </w:rPr>
        <w:t>);}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OverloadingCalculation1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OverloadingCalculation1();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obj.sum(</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second int literal will be promoted to long</w:t>
      </w:r>
      <w:r>
        <w:rPr>
          <w:rFonts w:ascii="inter-regular" w:hAnsi="inter-regular"/>
          <w:color w:val="000000"/>
          <w:bdr w:val="none" w:sz="0" w:space="0" w:color="auto" w:frame="1"/>
        </w:rPr>
        <w:t>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7"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r>
        <w:rPr>
          <w:color w:val="535559"/>
        </w:rPr>
        <w:t>Output:40</w:t>
      </w:r>
    </w:p>
    <w:p w:rsidR="006A5EF6" w:rsidRDefault="006A5EF6" w:rsidP="006A5EF6">
      <w:pPr>
        <w:pStyle w:val="HTMLPreformatted"/>
        <w:shd w:val="clear" w:color="auto" w:fill="EEEEEE"/>
        <w:jc w:val="both"/>
        <w:rPr>
          <w:color w:val="535559"/>
        </w:rPr>
      </w:pPr>
      <w:r>
        <w:rPr>
          <w:color w:val="535559"/>
        </w:rPr>
        <w:t xml:space="preserve">       60</w:t>
      </w:r>
    </w:p>
    <w:p w:rsidR="006A5EF6" w:rsidRDefault="006A5EF6" w:rsidP="006A5EF6">
      <w:r>
        <w:pict>
          <v:rect id="_x0000_i1088" style="width:0;height:.75pt" o:hralign="lef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if matching found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there are matching type arguments in the method, type promotion is not performed.</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OverloadingCalculation2{  </w:t>
      </w:r>
    </w:p>
    <w:p w:rsidR="006A5EF6" w:rsidRDefault="006A5EF6" w:rsidP="006A5EF6">
      <w:pPr>
        <w:numPr>
          <w:ilvl w:val="0"/>
          <w:numId w:val="9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"int arg method invoked"</w:t>
      </w:r>
      <w:r>
        <w:rPr>
          <w:rFonts w:ascii="inter-regular" w:hAnsi="inter-regular"/>
          <w:color w:val="000000"/>
          <w:bdr w:val="none" w:sz="0" w:space="0" w:color="auto" w:frame="1"/>
        </w:rPr>
        <w:t>);}  </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"long arg method invoked"</w:t>
      </w:r>
      <w:r>
        <w:rPr>
          <w:rFonts w:ascii="inter-regular" w:hAnsi="inter-regular"/>
          <w:color w:val="000000"/>
          <w:bdr w:val="none" w:sz="0" w:space="0" w:color="auto" w:frame="1"/>
        </w:rPr>
        <w:t>);}  </w:t>
      </w:r>
    </w:p>
    <w:p w:rsidR="006A5EF6" w:rsidRDefault="006A5EF6" w:rsidP="006A5EF6">
      <w:pPr>
        <w:numPr>
          <w:ilvl w:val="0"/>
          <w:numId w:val="90"/>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numPr>
          <w:ilvl w:val="0"/>
          <w:numId w:val="90"/>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OverloadingCalculation2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OverloadingCalculation2();  </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int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sum() method gets invoked</w:t>
      </w:r>
      <w:r>
        <w:rPr>
          <w:rFonts w:ascii="inter-regular" w:hAnsi="inter-regular"/>
          <w:color w:val="000000"/>
          <w:bdr w:val="none" w:sz="0" w:space="0" w:color="auto" w:frame="1"/>
        </w:rPr>
        <w:t>  </w:t>
      </w:r>
    </w:p>
    <w:p w:rsidR="006A5EF6" w:rsidRDefault="006A5EF6" w:rsidP="006A5EF6">
      <w:pPr>
        <w:numPr>
          <w:ilvl w:val="0"/>
          <w:numId w:val="9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8"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proofErr w:type="spellStart"/>
      <w:r>
        <w:rPr>
          <w:color w:val="535559"/>
        </w:rPr>
        <w:t>Output:int</w:t>
      </w:r>
      <w:proofErr w:type="spellEnd"/>
      <w:r>
        <w:rPr>
          <w:color w:val="535559"/>
        </w:rPr>
        <w:t xml:space="preserve"> </w:t>
      </w:r>
      <w:proofErr w:type="spellStart"/>
      <w:r>
        <w:rPr>
          <w:color w:val="535559"/>
        </w:rPr>
        <w:t>arg</w:t>
      </w:r>
      <w:proofErr w:type="spellEnd"/>
      <w:r>
        <w:rPr>
          <w:color w:val="535559"/>
        </w:rPr>
        <w:t xml:space="preserve"> method invoked</w: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in case of ambiguity</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there are no matching type arguments in the method, and each method promotes similar number of arguments, there will be ambiguity.</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OverloadingCalculation3{  </w:t>
      </w:r>
    </w:p>
    <w:p w:rsidR="006A5EF6" w:rsidRDefault="006A5EF6" w:rsidP="006A5EF6">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"a method invoked"</w:t>
      </w:r>
      <w:r>
        <w:rPr>
          <w:rFonts w:ascii="inter-regular" w:hAnsi="inter-regular"/>
          <w:color w:val="000000"/>
          <w:bdr w:val="none" w:sz="0" w:space="0" w:color="auto" w:frame="1"/>
        </w:rPr>
        <w:t>);}  </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"b method invoked"</w:t>
      </w:r>
      <w:r>
        <w:rPr>
          <w:rFonts w:ascii="inter-regular" w:hAnsi="inter-regular"/>
          <w:color w:val="000000"/>
          <w:bdr w:val="none" w:sz="0" w:space="0" w:color="auto" w:frame="1"/>
        </w:rPr>
        <w:t>);}  </w:t>
      </w:r>
    </w:p>
    <w:p w:rsidR="006A5EF6" w:rsidRDefault="006A5EF6" w:rsidP="006A5EF6">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OverloadingCalculation3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OverloadingCalculation3();  </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ambiguity</w:t>
      </w:r>
      <w:r>
        <w:rPr>
          <w:rFonts w:ascii="inter-regular" w:hAnsi="inter-regular"/>
          <w:color w:val="000000"/>
          <w:bdr w:val="none" w:sz="0" w:space="0" w:color="auto" w:frame="1"/>
        </w:rPr>
        <w:t>  </w:t>
      </w:r>
    </w:p>
    <w:p w:rsidR="006A5EF6" w:rsidRDefault="006A5EF6" w:rsidP="006A5EF6">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9"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6A5EF6" w:rsidRDefault="006A5EF6" w:rsidP="008E1FC8">
      <w:pPr>
        <w:pStyle w:val="NormalWeb"/>
        <w:shd w:val="clear" w:color="auto" w:fill="FFFFFF"/>
        <w:jc w:val="both"/>
        <w:rPr>
          <w:rFonts w:ascii="inter-regular" w:hAnsi="inter-regular"/>
          <w:color w:val="333333"/>
        </w:rPr>
      </w:pPr>
    </w:p>
    <w:p w:rsidR="00086C67" w:rsidRDefault="00086C67" w:rsidP="00086C6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Method Overriding in Java</w:t>
      </w:r>
    </w:p>
    <w:p w:rsidR="008E1FC8" w:rsidRDefault="008E1FC8" w:rsidP="0027496C">
      <w:pPr>
        <w:rPr>
          <w:b/>
          <w:bCs/>
          <w:sz w:val="32"/>
          <w:szCs w:val="32"/>
        </w:rPr>
      </w:pPr>
    </w:p>
    <w:p w:rsidR="00086C67" w:rsidRDefault="00086C67" w:rsidP="0027496C">
      <w:pPr>
        <w:rPr>
          <w:rFonts w:ascii="inter-regular" w:hAnsi="inter-regular"/>
          <w:color w:val="333333"/>
          <w:shd w:val="clear" w:color="auto" w:fill="FFFFFF"/>
        </w:rPr>
      </w:pPr>
      <w:r>
        <w:rPr>
          <w:rFonts w:ascii="inter-regular" w:hAnsi="inter-regular"/>
          <w:color w:val="333333"/>
          <w:shd w:val="clear" w:color="auto" w:fill="FFFFFF"/>
        </w:rPr>
        <w:t>If subclass (child class) has the same method as declared in the parent class, it is known as </w:t>
      </w:r>
      <w:r>
        <w:rPr>
          <w:rStyle w:val="Strong"/>
          <w:rFonts w:ascii="Segoe UI" w:hAnsi="Segoe UI" w:cs="Segoe UI"/>
          <w:color w:val="333333"/>
          <w:shd w:val="clear" w:color="auto" w:fill="FFFFFF"/>
        </w:rPr>
        <w:t>method overriding in Java</w:t>
      </w:r>
      <w:r>
        <w:rPr>
          <w:rFonts w:ascii="inter-regular" w:hAnsi="inter-regular"/>
          <w:color w:val="333333"/>
          <w:shd w:val="clear" w:color="auto" w:fill="FFFFFF"/>
        </w:rPr>
        <w:t>.</w:t>
      </w:r>
    </w:p>
    <w:p w:rsidR="00086C67" w:rsidRDefault="00086C67" w:rsidP="0027496C">
      <w:pPr>
        <w:rPr>
          <w:rFonts w:ascii="inter-regular" w:hAnsi="inter-regular"/>
          <w:color w:val="333333"/>
          <w:shd w:val="clear" w:color="auto" w:fill="FFFFFF"/>
        </w:rPr>
      </w:pPr>
    </w:p>
    <w:p w:rsidR="00086C67" w:rsidRDefault="00086C67" w:rsidP="00086C67">
      <w:pPr>
        <w:pStyle w:val="NormalWeb"/>
        <w:shd w:val="clear" w:color="auto" w:fill="FFFFFF"/>
        <w:jc w:val="both"/>
        <w:rPr>
          <w:rFonts w:ascii="inter-regular" w:hAnsi="inter-regular"/>
          <w:color w:val="333333"/>
        </w:rPr>
      </w:pPr>
      <w:proofErr w:type="spellStart"/>
      <w:r>
        <w:rPr>
          <w:rFonts w:ascii="inter-regular" w:hAnsi="inter-regular"/>
          <w:color w:val="333333"/>
        </w:rPr>
        <w:t>n</w:t>
      </w:r>
      <w:proofErr w:type="spellEnd"/>
      <w:r>
        <w:rPr>
          <w:rFonts w:ascii="inter-regular" w:hAnsi="inter-regular"/>
          <w:color w:val="333333"/>
        </w:rPr>
        <w:t xml:space="preserve"> other words, </w:t>
      </w:r>
      <w:proofErr w:type="gramStart"/>
      <w:r>
        <w:rPr>
          <w:rFonts w:ascii="inter-regular" w:hAnsi="inter-regular"/>
          <w:color w:val="333333"/>
        </w:rPr>
        <w:t>If</w:t>
      </w:r>
      <w:proofErr w:type="gramEnd"/>
      <w:r>
        <w:rPr>
          <w:rFonts w:ascii="inter-regular" w:hAnsi="inter-regular"/>
          <w:color w:val="333333"/>
        </w:rPr>
        <w:t xml:space="preserve"> a subclass provides the specific implementation of the method that has been declared by one of its parent class, it is known as method overriding.</w: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Usage of Java Method Overriding</w:t>
      </w:r>
    </w:p>
    <w:p w:rsidR="00086C67" w:rsidRDefault="00086C67" w:rsidP="00086C67">
      <w:pPr>
        <w:numPr>
          <w:ilvl w:val="0"/>
          <w:numId w:val="92"/>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Method overriding is used to provide the specific implementation of a method which is already provided by its superclass.</w:t>
      </w:r>
    </w:p>
    <w:p w:rsidR="00086C67" w:rsidRDefault="00086C67" w:rsidP="00086C67">
      <w:pPr>
        <w:numPr>
          <w:ilvl w:val="0"/>
          <w:numId w:val="9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Method overriding is used for runtime polymorphism</w:t>
      </w:r>
    </w:p>
    <w:p w:rsidR="00086C67" w:rsidRDefault="00086C67" w:rsidP="00086C67">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Rules for Java Method Overriding</w:t>
      </w:r>
    </w:p>
    <w:p w:rsidR="00086C67" w:rsidRDefault="00086C67" w:rsidP="00086C67">
      <w:pPr>
        <w:numPr>
          <w:ilvl w:val="0"/>
          <w:numId w:val="93"/>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The method must have the same name as in the parent class</w:t>
      </w:r>
    </w:p>
    <w:p w:rsidR="00086C67" w:rsidRDefault="00086C67" w:rsidP="00086C67">
      <w:pPr>
        <w:numPr>
          <w:ilvl w:val="0"/>
          <w:numId w:val="9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method must have the same parameter as in the parent class.</w:t>
      </w:r>
    </w:p>
    <w:p w:rsidR="00086C67" w:rsidRDefault="00086C67" w:rsidP="00086C67">
      <w:pPr>
        <w:numPr>
          <w:ilvl w:val="0"/>
          <w:numId w:val="9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There must be an IS-A relationship (inheritance).</w:t>
      </w:r>
    </w:p>
    <w:p w:rsidR="00086C67" w:rsidRDefault="00086C67" w:rsidP="00086C67">
      <w:pPr>
        <w:spacing w:after="0" w:line="240" w:lineRule="auto"/>
        <w:rPr>
          <w:ins w:id="0" w:author="Unknown"/>
          <w:rFonts w:ascii="inter-regular" w:hAnsi="inter-regular"/>
          <w:color w:val="333333"/>
          <w:shd w:val="clear" w:color="auto" w:fill="FFFFFF"/>
        </w:rPr>
      </w:pPr>
      <w:r>
        <w:rPr>
          <w:noProof/>
        </w:rPr>
        <w:drawing>
          <wp:inline distT="0" distB="0" distL="0" distR="0">
            <wp:extent cx="4183098" cy="2389505"/>
            <wp:effectExtent l="0" t="0" r="8255" b="0"/>
            <wp:docPr id="754019275" name="Picture 16"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Rules for Method Overrid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95481" cy="2396579"/>
                    </a:xfrm>
                    <a:prstGeom prst="rect">
                      <a:avLst/>
                    </a:prstGeom>
                    <a:noFill/>
                    <a:ln>
                      <a:noFill/>
                    </a:ln>
                  </pic:spPr>
                </pic:pic>
              </a:graphicData>
            </a:graphic>
          </wp:inline>
        </w:drawing>
      </w:r>
      <w:r>
        <w:rPr>
          <w:rFonts w:ascii="inter-regular" w:hAnsi="inter-regular"/>
          <w:color w:val="333333"/>
          <w:shd w:val="clear" w:color="auto" w:fill="FFFFFF"/>
        </w:rPr>
        <w:t> </w:t>
      </w:r>
    </w:p>
    <w:p w:rsidR="00086C67" w:rsidRDefault="00086C67" w:rsidP="00086C67">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Understanding the problem without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Let's understand the problem that we may face in the program if we don't use method overriding.</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why we need method overriding</w:t>
      </w: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//Here, we are calling the method of parent class with child</w:t>
      </w:r>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//class object.</w:t>
      </w: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"Vehicle is running"</w:t>
      </w:r>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w:t>
      </w:r>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an instance of child class</w:t>
      </w: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Bike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comment"/>
          <w:rFonts w:ascii="inter-regular" w:hAnsi="inter-regular"/>
          <w:color w:val="008200"/>
          <w:bdr w:val="none" w:sz="0" w:space="0" w:color="auto" w:frame="1"/>
        </w:rPr>
        <w:t>//calling the method with child class instance</w:t>
      </w: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spacing w:line="240" w:lineRule="auto"/>
        <w:rPr>
          <w:rFonts w:ascii="Times New Roman" w:hAnsi="Times New Roman"/>
        </w:rPr>
      </w:pPr>
      <w:hyperlink r:id="rId81" w:tgtFrame="_blank" w:history="1">
        <w:r>
          <w:rPr>
            <w:rStyle w:val="Hyperlink"/>
            <w:rFonts w:ascii="Verdana" w:hAnsi="Verdana"/>
            <w:b/>
            <w:bCs/>
            <w:color w:val="FFFFFF"/>
            <w:sz w:val="20"/>
            <w:szCs w:val="20"/>
            <w:shd w:val="clear" w:color="auto" w:fill="4CAF50"/>
          </w:rPr>
          <w:t>Test it Now</w:t>
        </w:r>
      </w:hyperlink>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Output:</w:t>
      </w:r>
    </w:p>
    <w:p w:rsidR="00086C67" w:rsidRDefault="00086C67" w:rsidP="00086C67">
      <w:pPr>
        <w:pStyle w:val="HTMLPreformatted"/>
        <w:shd w:val="clear" w:color="auto" w:fill="EEEEEE"/>
        <w:jc w:val="both"/>
        <w:rPr>
          <w:color w:val="535559"/>
        </w:rPr>
      </w:pPr>
      <w:r>
        <w:rPr>
          <w:color w:val="535559"/>
        </w:rPr>
        <w:t>Vehicle is running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 xml:space="preserve">Problem is that I have to provide a specific implementation of </w:t>
      </w:r>
      <w:proofErr w:type="gramStart"/>
      <w:r>
        <w:rPr>
          <w:rFonts w:ascii="inter-regular" w:hAnsi="inter-regular"/>
          <w:color w:val="333333"/>
        </w:rPr>
        <w:t>run(</w:t>
      </w:r>
      <w:proofErr w:type="gramEnd"/>
      <w:r>
        <w:rPr>
          <w:rFonts w:ascii="inter-regular" w:hAnsi="inter-regular"/>
          <w:color w:val="333333"/>
        </w:rPr>
        <w:t>) method in subclass that is why we use method overriding.</w:t>
      </w:r>
    </w:p>
    <w:p w:rsidR="00086C67" w:rsidRDefault="00086C67" w:rsidP="00086C67">
      <w:pPr>
        <w:rPr>
          <w:rFonts w:ascii="Times New Roman" w:hAnsi="Times New Roman"/>
        </w:rPr>
      </w:pPr>
      <w:r>
        <w:pict>
          <v:rect id="_x0000_i1096" style="width:0;height:.75pt" o:hralign="left" o:hrstd="t" o:hrnoshade="t" o:hr="t" fillcolor="#d4d4d4" stroked="f"/>
        </w:pict>
      </w:r>
    </w:p>
    <w:p w:rsidR="00086C67" w:rsidRDefault="00086C67" w:rsidP="00086C67">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Java Method Overriding</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//defining a method</w:t>
      </w: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"Vehicle is running"</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Bike2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//defining the same method as in the parent class</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running safely"</w:t>
      </w: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Bike2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Bike2</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/creating object</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//calling method</w:t>
      </w: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spacing w:line="240" w:lineRule="auto"/>
        <w:rPr>
          <w:rFonts w:ascii="Times New Roman" w:hAnsi="Times New Roman"/>
        </w:rPr>
      </w:pPr>
      <w:hyperlink r:id="rId82" w:tgtFrame="_blank" w:history="1">
        <w:r>
          <w:rPr>
            <w:rStyle w:val="Hyperlink"/>
            <w:rFonts w:ascii="Verdana" w:hAnsi="Verdana"/>
            <w:b/>
            <w:bCs/>
            <w:color w:val="FFFFFF"/>
            <w:sz w:val="20"/>
            <w:szCs w:val="20"/>
            <w:shd w:val="clear" w:color="auto" w:fill="4CAF50"/>
          </w:rPr>
          <w:t>Test it Now</w:t>
        </w:r>
      </w:hyperlink>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Output:</w:t>
      </w:r>
    </w:p>
    <w:p w:rsidR="00086C67" w:rsidRDefault="00086C67" w:rsidP="00086C67">
      <w:pPr>
        <w:pStyle w:val="HTMLPreformatted"/>
        <w:shd w:val="clear" w:color="auto" w:fill="EEEEEE"/>
        <w:jc w:val="both"/>
        <w:rPr>
          <w:color w:val="535559"/>
        </w:rPr>
      </w:pPr>
      <w:r>
        <w:rPr>
          <w:color w:val="535559"/>
        </w:rPr>
        <w:t>Bike is running safely</w:t>
      </w:r>
    </w:p>
    <w:p w:rsidR="00086C67" w:rsidRDefault="00086C67" w:rsidP="00086C67">
      <w:pPr>
        <w:rPr>
          <w:rFonts w:ascii="Times New Roman" w:hAnsi="Times New Roman"/>
        </w:rPr>
      </w:pPr>
      <w:r>
        <w:lastRenderedPageBreak/>
        <w:pict>
          <v:rect id="_x0000_i1097" style="width:0;height:.75pt" o:hralign="lef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 real example of Java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Consider a scenario where Bank is a class that provides functionality to get the rate of interest. However, the rate of interest varies according to banks. For example, SBI, ICICI and AXIS banks could provide 8%, 7%, and 9% rate of interest.</w:t>
      </w:r>
    </w:p>
    <w:p w:rsidR="00086C67" w:rsidRDefault="00086C67" w:rsidP="00086C67">
      <w:pPr>
        <w:rPr>
          <w:rFonts w:ascii="Times New Roman" w:hAnsi="Times New Roman"/>
        </w:rPr>
      </w:pPr>
      <w:r>
        <w:rPr>
          <w:noProof/>
        </w:rPr>
        <w:drawing>
          <wp:inline distT="0" distB="0" distL="0" distR="0">
            <wp:extent cx="5731510" cy="2002155"/>
            <wp:effectExtent l="0" t="0" r="2540" b="0"/>
            <wp:docPr id="558666899" name="Picture 15"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ava method overriding example of bank"/>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2002155"/>
                    </a:xfrm>
                    <a:prstGeom prst="rect">
                      <a:avLst/>
                    </a:prstGeom>
                    <a:noFill/>
                    <a:ln>
                      <a:noFill/>
                    </a:ln>
                  </pic:spPr>
                </pic:pic>
              </a:graphicData>
            </a:graphic>
          </wp:inline>
        </w:drawing>
      </w:r>
    </w:p>
    <w:p w:rsidR="00086C67" w:rsidRDefault="00086C67" w:rsidP="00086C6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Java method overriding is mostly used in Runtime Polymorphism which we will learn in next pages.</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real scenario of Java Method Overriding</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//where three classes are overriding the method of a parent class.</w:t>
      </w: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child classes.</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SBI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8</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ICICI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AXIS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create objects and call the methods</w:t>
      </w: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Test2{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SBI s=</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SBI(</w:t>
      </w:r>
      <w:proofErr w:type="gramEnd"/>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ICICI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ICICI(</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AXIS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AXIS(</w:t>
      </w:r>
      <w:proofErr w:type="gramEnd"/>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"SBI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s.getRateOfInterest</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"ICICI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i.getRateOfInterest</w:t>
      </w:r>
      <w:proofErr w:type="gramEnd"/>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"AXIS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a.getRateOfInterest</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spacing w:line="240" w:lineRule="auto"/>
        <w:rPr>
          <w:rFonts w:ascii="Times New Roman" w:hAnsi="Times New Roman"/>
        </w:rPr>
      </w:pPr>
      <w:hyperlink r:id="rId84" w:tgtFrame="_blank" w:history="1">
        <w:r>
          <w:rPr>
            <w:rStyle w:val="Hyperlink"/>
            <w:rFonts w:ascii="Verdana" w:hAnsi="Verdana"/>
            <w:b/>
            <w:bCs/>
            <w:color w:val="FFFFFF"/>
            <w:sz w:val="20"/>
            <w:szCs w:val="20"/>
            <w:shd w:val="clear" w:color="auto" w:fill="4CAF50"/>
          </w:rPr>
          <w:t>Test it Now</w:t>
        </w:r>
      </w:hyperlink>
    </w:p>
    <w:p w:rsidR="00086C67" w:rsidRDefault="00086C67" w:rsidP="00086C67">
      <w:pPr>
        <w:pStyle w:val="HTMLPreformatted"/>
        <w:shd w:val="clear" w:color="auto" w:fill="EEEEEE"/>
        <w:jc w:val="both"/>
        <w:rPr>
          <w:color w:val="535559"/>
        </w:rPr>
      </w:pPr>
      <w:r>
        <w:rPr>
          <w:color w:val="535559"/>
        </w:rPr>
        <w:t>Output:</w:t>
      </w:r>
    </w:p>
    <w:p w:rsidR="00086C67" w:rsidRDefault="00086C67" w:rsidP="00086C67">
      <w:pPr>
        <w:pStyle w:val="HTMLPreformatted"/>
        <w:shd w:val="clear" w:color="auto" w:fill="EEEEEE"/>
        <w:jc w:val="both"/>
        <w:rPr>
          <w:color w:val="535559"/>
        </w:rPr>
      </w:pPr>
      <w:r>
        <w:rPr>
          <w:color w:val="535559"/>
        </w:rPr>
        <w:t>SBI Rate of Interest: 8</w:t>
      </w:r>
    </w:p>
    <w:p w:rsidR="00086C67" w:rsidRDefault="00086C67" w:rsidP="00086C67">
      <w:pPr>
        <w:pStyle w:val="HTMLPreformatted"/>
        <w:shd w:val="clear" w:color="auto" w:fill="EEEEEE"/>
        <w:jc w:val="both"/>
        <w:rPr>
          <w:color w:val="535559"/>
        </w:rPr>
      </w:pPr>
      <w:r>
        <w:rPr>
          <w:color w:val="535559"/>
        </w:rPr>
        <w:t>ICICI Rate of Interest: 7</w:t>
      </w:r>
    </w:p>
    <w:p w:rsidR="00086C67" w:rsidRDefault="00086C67" w:rsidP="00086C67">
      <w:pPr>
        <w:pStyle w:val="HTMLPreformatted"/>
        <w:shd w:val="clear" w:color="auto" w:fill="EEEEEE"/>
        <w:jc w:val="both"/>
        <w:rPr>
          <w:color w:val="535559"/>
        </w:rPr>
      </w:pPr>
      <w:r>
        <w:rPr>
          <w:color w:val="535559"/>
        </w:rPr>
        <w:t>AXIS Rate of Interest: 9</w: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override static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No, a static method cannot be overridden. It can be proved by runtime polymorphism, so we will learn it later.</w:t>
      </w:r>
    </w:p>
    <w:p w:rsidR="00086C67" w:rsidRDefault="00086C67" w:rsidP="00086C67">
      <w:pPr>
        <w:rPr>
          <w:rFonts w:ascii="Times New Roman" w:hAnsi="Times New Roman"/>
        </w:rPr>
      </w:pPr>
      <w:r>
        <w:pict>
          <v:rect id="_x0000_i1099" style="width:0;height:.75pt" o:hralign="lef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can we not override static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It is because the static method is bound with class whereas instance method is bound with an object. Static belongs to the class area, and an instance belongs to the heap area.</w:t>
      </w:r>
    </w:p>
    <w:p w:rsidR="00086C67" w:rsidRDefault="00086C67" w:rsidP="00086C67">
      <w:pPr>
        <w:rPr>
          <w:rFonts w:ascii="Times New Roman" w:hAnsi="Times New Roman"/>
        </w:rPr>
      </w:pPr>
      <w:r>
        <w:pict>
          <v:rect id="_x0000_i1100" style="width:0;height:.75pt" o:hralign="lef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override java main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No, because the main is a static method.</w:t>
      </w:r>
    </w:p>
    <w:p w:rsidR="00086C67" w:rsidRDefault="00086C67" w:rsidP="00086C67">
      <w:pPr>
        <w:rPr>
          <w:rFonts w:ascii="Times New Roman" w:hAnsi="Times New Roman"/>
        </w:rPr>
      </w:pPr>
      <w:r>
        <w:pict>
          <v:rect id="_x0000_i1101" style="width:0;height:.75pt" o:hralign="left" o:hrstd="t" o:hrnoshade="t" o:hr="t" fillcolor="#d4d4d4" stroked="f"/>
        </w:pict>
      </w:r>
    </w:p>
    <w:p w:rsidR="00086C67" w:rsidRPr="00EA08C6" w:rsidRDefault="00086C67" w:rsidP="0027496C">
      <w:pPr>
        <w:rPr>
          <w:b/>
          <w:bCs/>
          <w:sz w:val="32"/>
          <w:szCs w:val="32"/>
        </w:rPr>
      </w:pPr>
    </w:p>
    <w:sectPr w:rsidR="00086C67" w:rsidRPr="00EA0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regular">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C7B"/>
    <w:multiLevelType w:val="hybridMultilevel"/>
    <w:tmpl w:val="A90EFC2C"/>
    <w:lvl w:ilvl="0" w:tplc="F0DA8650">
      <w:start w:val="1"/>
      <w:numFmt w:val="decimal"/>
      <w:lvlText w:val="%1."/>
      <w:lvlJc w:val="left"/>
      <w:pPr>
        <w:tabs>
          <w:tab w:val="num" w:pos="720"/>
        </w:tabs>
        <w:ind w:left="720" w:hanging="360"/>
      </w:pPr>
    </w:lvl>
    <w:lvl w:ilvl="1" w:tplc="522E00A8" w:tentative="1">
      <w:start w:val="1"/>
      <w:numFmt w:val="decimal"/>
      <w:lvlText w:val="%2."/>
      <w:lvlJc w:val="left"/>
      <w:pPr>
        <w:tabs>
          <w:tab w:val="num" w:pos="1440"/>
        </w:tabs>
        <w:ind w:left="1440" w:hanging="360"/>
      </w:pPr>
    </w:lvl>
    <w:lvl w:ilvl="2" w:tplc="88964E24" w:tentative="1">
      <w:start w:val="1"/>
      <w:numFmt w:val="decimal"/>
      <w:lvlText w:val="%3."/>
      <w:lvlJc w:val="left"/>
      <w:pPr>
        <w:tabs>
          <w:tab w:val="num" w:pos="2160"/>
        </w:tabs>
        <w:ind w:left="2160" w:hanging="360"/>
      </w:pPr>
    </w:lvl>
    <w:lvl w:ilvl="3" w:tplc="16844768" w:tentative="1">
      <w:start w:val="1"/>
      <w:numFmt w:val="decimal"/>
      <w:lvlText w:val="%4."/>
      <w:lvlJc w:val="left"/>
      <w:pPr>
        <w:tabs>
          <w:tab w:val="num" w:pos="2880"/>
        </w:tabs>
        <w:ind w:left="2880" w:hanging="360"/>
      </w:pPr>
    </w:lvl>
    <w:lvl w:ilvl="4" w:tplc="C7AEEDB4" w:tentative="1">
      <w:start w:val="1"/>
      <w:numFmt w:val="decimal"/>
      <w:lvlText w:val="%5."/>
      <w:lvlJc w:val="left"/>
      <w:pPr>
        <w:tabs>
          <w:tab w:val="num" w:pos="3600"/>
        </w:tabs>
        <w:ind w:left="3600" w:hanging="360"/>
      </w:pPr>
    </w:lvl>
    <w:lvl w:ilvl="5" w:tplc="97E80468" w:tentative="1">
      <w:start w:val="1"/>
      <w:numFmt w:val="decimal"/>
      <w:lvlText w:val="%6."/>
      <w:lvlJc w:val="left"/>
      <w:pPr>
        <w:tabs>
          <w:tab w:val="num" w:pos="4320"/>
        </w:tabs>
        <w:ind w:left="4320" w:hanging="360"/>
      </w:pPr>
    </w:lvl>
    <w:lvl w:ilvl="6" w:tplc="6B10D144" w:tentative="1">
      <w:start w:val="1"/>
      <w:numFmt w:val="decimal"/>
      <w:lvlText w:val="%7."/>
      <w:lvlJc w:val="left"/>
      <w:pPr>
        <w:tabs>
          <w:tab w:val="num" w:pos="5040"/>
        </w:tabs>
        <w:ind w:left="5040" w:hanging="360"/>
      </w:pPr>
    </w:lvl>
    <w:lvl w:ilvl="7" w:tplc="9E26C8F4" w:tentative="1">
      <w:start w:val="1"/>
      <w:numFmt w:val="decimal"/>
      <w:lvlText w:val="%8."/>
      <w:lvlJc w:val="left"/>
      <w:pPr>
        <w:tabs>
          <w:tab w:val="num" w:pos="5760"/>
        </w:tabs>
        <w:ind w:left="5760" w:hanging="360"/>
      </w:pPr>
    </w:lvl>
    <w:lvl w:ilvl="8" w:tplc="E39A2EF6" w:tentative="1">
      <w:start w:val="1"/>
      <w:numFmt w:val="decimal"/>
      <w:lvlText w:val="%9."/>
      <w:lvlJc w:val="left"/>
      <w:pPr>
        <w:tabs>
          <w:tab w:val="num" w:pos="6480"/>
        </w:tabs>
        <w:ind w:left="6480" w:hanging="360"/>
      </w:pPr>
    </w:lvl>
  </w:abstractNum>
  <w:abstractNum w:abstractNumId="1" w15:restartNumberingAfterBreak="0">
    <w:nsid w:val="00E90A67"/>
    <w:multiLevelType w:val="multilevel"/>
    <w:tmpl w:val="6202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E4EAA"/>
    <w:multiLevelType w:val="hybridMultilevel"/>
    <w:tmpl w:val="38D482FC"/>
    <w:lvl w:ilvl="0" w:tplc="83885636">
      <w:start w:val="1"/>
      <w:numFmt w:val="bullet"/>
      <w:lvlText w:val=""/>
      <w:lvlJc w:val="left"/>
      <w:pPr>
        <w:tabs>
          <w:tab w:val="num" w:pos="720"/>
        </w:tabs>
        <w:ind w:left="720" w:hanging="360"/>
      </w:pPr>
      <w:rPr>
        <w:rFonts w:ascii="Wingdings 3" w:hAnsi="Wingdings 3" w:hint="default"/>
      </w:rPr>
    </w:lvl>
    <w:lvl w:ilvl="1" w:tplc="ABC06842" w:tentative="1">
      <w:start w:val="1"/>
      <w:numFmt w:val="bullet"/>
      <w:lvlText w:val=""/>
      <w:lvlJc w:val="left"/>
      <w:pPr>
        <w:tabs>
          <w:tab w:val="num" w:pos="1440"/>
        </w:tabs>
        <w:ind w:left="1440" w:hanging="360"/>
      </w:pPr>
      <w:rPr>
        <w:rFonts w:ascii="Wingdings 3" w:hAnsi="Wingdings 3" w:hint="default"/>
      </w:rPr>
    </w:lvl>
    <w:lvl w:ilvl="2" w:tplc="31EA6326" w:tentative="1">
      <w:start w:val="1"/>
      <w:numFmt w:val="bullet"/>
      <w:lvlText w:val=""/>
      <w:lvlJc w:val="left"/>
      <w:pPr>
        <w:tabs>
          <w:tab w:val="num" w:pos="2160"/>
        </w:tabs>
        <w:ind w:left="2160" w:hanging="360"/>
      </w:pPr>
      <w:rPr>
        <w:rFonts w:ascii="Wingdings 3" w:hAnsi="Wingdings 3" w:hint="default"/>
      </w:rPr>
    </w:lvl>
    <w:lvl w:ilvl="3" w:tplc="FCB8AEE4" w:tentative="1">
      <w:start w:val="1"/>
      <w:numFmt w:val="bullet"/>
      <w:lvlText w:val=""/>
      <w:lvlJc w:val="left"/>
      <w:pPr>
        <w:tabs>
          <w:tab w:val="num" w:pos="2880"/>
        </w:tabs>
        <w:ind w:left="2880" w:hanging="360"/>
      </w:pPr>
      <w:rPr>
        <w:rFonts w:ascii="Wingdings 3" w:hAnsi="Wingdings 3" w:hint="default"/>
      </w:rPr>
    </w:lvl>
    <w:lvl w:ilvl="4" w:tplc="058064E4" w:tentative="1">
      <w:start w:val="1"/>
      <w:numFmt w:val="bullet"/>
      <w:lvlText w:val=""/>
      <w:lvlJc w:val="left"/>
      <w:pPr>
        <w:tabs>
          <w:tab w:val="num" w:pos="3600"/>
        </w:tabs>
        <w:ind w:left="3600" w:hanging="360"/>
      </w:pPr>
      <w:rPr>
        <w:rFonts w:ascii="Wingdings 3" w:hAnsi="Wingdings 3" w:hint="default"/>
      </w:rPr>
    </w:lvl>
    <w:lvl w:ilvl="5" w:tplc="DE24CFF2" w:tentative="1">
      <w:start w:val="1"/>
      <w:numFmt w:val="bullet"/>
      <w:lvlText w:val=""/>
      <w:lvlJc w:val="left"/>
      <w:pPr>
        <w:tabs>
          <w:tab w:val="num" w:pos="4320"/>
        </w:tabs>
        <w:ind w:left="4320" w:hanging="360"/>
      </w:pPr>
      <w:rPr>
        <w:rFonts w:ascii="Wingdings 3" w:hAnsi="Wingdings 3" w:hint="default"/>
      </w:rPr>
    </w:lvl>
    <w:lvl w:ilvl="6" w:tplc="28F833DC" w:tentative="1">
      <w:start w:val="1"/>
      <w:numFmt w:val="bullet"/>
      <w:lvlText w:val=""/>
      <w:lvlJc w:val="left"/>
      <w:pPr>
        <w:tabs>
          <w:tab w:val="num" w:pos="5040"/>
        </w:tabs>
        <w:ind w:left="5040" w:hanging="360"/>
      </w:pPr>
      <w:rPr>
        <w:rFonts w:ascii="Wingdings 3" w:hAnsi="Wingdings 3" w:hint="default"/>
      </w:rPr>
    </w:lvl>
    <w:lvl w:ilvl="7" w:tplc="F004577A" w:tentative="1">
      <w:start w:val="1"/>
      <w:numFmt w:val="bullet"/>
      <w:lvlText w:val=""/>
      <w:lvlJc w:val="left"/>
      <w:pPr>
        <w:tabs>
          <w:tab w:val="num" w:pos="5760"/>
        </w:tabs>
        <w:ind w:left="5760" w:hanging="360"/>
      </w:pPr>
      <w:rPr>
        <w:rFonts w:ascii="Wingdings 3" w:hAnsi="Wingdings 3" w:hint="default"/>
      </w:rPr>
    </w:lvl>
    <w:lvl w:ilvl="8" w:tplc="5E08BC8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7B5754"/>
    <w:multiLevelType w:val="multilevel"/>
    <w:tmpl w:val="061E2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284340F"/>
    <w:multiLevelType w:val="multilevel"/>
    <w:tmpl w:val="A7FC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63979"/>
    <w:multiLevelType w:val="multilevel"/>
    <w:tmpl w:val="3A8E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B29B6"/>
    <w:multiLevelType w:val="multilevel"/>
    <w:tmpl w:val="A5FC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3157A"/>
    <w:multiLevelType w:val="multilevel"/>
    <w:tmpl w:val="4370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28273D"/>
    <w:multiLevelType w:val="multilevel"/>
    <w:tmpl w:val="0B507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6B211F2"/>
    <w:multiLevelType w:val="multilevel"/>
    <w:tmpl w:val="4CA6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5C41D9"/>
    <w:multiLevelType w:val="multilevel"/>
    <w:tmpl w:val="B592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27EEC"/>
    <w:multiLevelType w:val="multilevel"/>
    <w:tmpl w:val="EC7A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40CD5"/>
    <w:multiLevelType w:val="multilevel"/>
    <w:tmpl w:val="0114B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BC663E7"/>
    <w:multiLevelType w:val="multilevel"/>
    <w:tmpl w:val="BFC6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C3BB9"/>
    <w:multiLevelType w:val="multilevel"/>
    <w:tmpl w:val="C9F4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DE4987"/>
    <w:multiLevelType w:val="multilevel"/>
    <w:tmpl w:val="006A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1430F1"/>
    <w:multiLevelType w:val="multilevel"/>
    <w:tmpl w:val="A14A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FF1E2B"/>
    <w:multiLevelType w:val="multilevel"/>
    <w:tmpl w:val="FBE4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2F5601"/>
    <w:multiLevelType w:val="hybridMultilevel"/>
    <w:tmpl w:val="69CEA1DC"/>
    <w:lvl w:ilvl="0" w:tplc="1BE21D74">
      <w:start w:val="1"/>
      <w:numFmt w:val="bullet"/>
      <w:lvlText w:val=""/>
      <w:lvlJc w:val="left"/>
      <w:pPr>
        <w:tabs>
          <w:tab w:val="num" w:pos="720"/>
        </w:tabs>
        <w:ind w:left="720" w:hanging="360"/>
      </w:pPr>
      <w:rPr>
        <w:rFonts w:ascii="Wingdings 3" w:hAnsi="Wingdings 3" w:hint="default"/>
      </w:rPr>
    </w:lvl>
    <w:lvl w:ilvl="1" w:tplc="4D485750" w:tentative="1">
      <w:start w:val="1"/>
      <w:numFmt w:val="bullet"/>
      <w:lvlText w:val=""/>
      <w:lvlJc w:val="left"/>
      <w:pPr>
        <w:tabs>
          <w:tab w:val="num" w:pos="1440"/>
        </w:tabs>
        <w:ind w:left="1440" w:hanging="360"/>
      </w:pPr>
      <w:rPr>
        <w:rFonts w:ascii="Wingdings 3" w:hAnsi="Wingdings 3" w:hint="default"/>
      </w:rPr>
    </w:lvl>
    <w:lvl w:ilvl="2" w:tplc="0C6A8DEA" w:tentative="1">
      <w:start w:val="1"/>
      <w:numFmt w:val="bullet"/>
      <w:lvlText w:val=""/>
      <w:lvlJc w:val="left"/>
      <w:pPr>
        <w:tabs>
          <w:tab w:val="num" w:pos="2160"/>
        </w:tabs>
        <w:ind w:left="2160" w:hanging="360"/>
      </w:pPr>
      <w:rPr>
        <w:rFonts w:ascii="Wingdings 3" w:hAnsi="Wingdings 3" w:hint="default"/>
      </w:rPr>
    </w:lvl>
    <w:lvl w:ilvl="3" w:tplc="BE7877D8" w:tentative="1">
      <w:start w:val="1"/>
      <w:numFmt w:val="bullet"/>
      <w:lvlText w:val=""/>
      <w:lvlJc w:val="left"/>
      <w:pPr>
        <w:tabs>
          <w:tab w:val="num" w:pos="2880"/>
        </w:tabs>
        <w:ind w:left="2880" w:hanging="360"/>
      </w:pPr>
      <w:rPr>
        <w:rFonts w:ascii="Wingdings 3" w:hAnsi="Wingdings 3" w:hint="default"/>
      </w:rPr>
    </w:lvl>
    <w:lvl w:ilvl="4" w:tplc="F7DA0A50" w:tentative="1">
      <w:start w:val="1"/>
      <w:numFmt w:val="bullet"/>
      <w:lvlText w:val=""/>
      <w:lvlJc w:val="left"/>
      <w:pPr>
        <w:tabs>
          <w:tab w:val="num" w:pos="3600"/>
        </w:tabs>
        <w:ind w:left="3600" w:hanging="360"/>
      </w:pPr>
      <w:rPr>
        <w:rFonts w:ascii="Wingdings 3" w:hAnsi="Wingdings 3" w:hint="default"/>
      </w:rPr>
    </w:lvl>
    <w:lvl w:ilvl="5" w:tplc="1AAECB50" w:tentative="1">
      <w:start w:val="1"/>
      <w:numFmt w:val="bullet"/>
      <w:lvlText w:val=""/>
      <w:lvlJc w:val="left"/>
      <w:pPr>
        <w:tabs>
          <w:tab w:val="num" w:pos="4320"/>
        </w:tabs>
        <w:ind w:left="4320" w:hanging="360"/>
      </w:pPr>
      <w:rPr>
        <w:rFonts w:ascii="Wingdings 3" w:hAnsi="Wingdings 3" w:hint="default"/>
      </w:rPr>
    </w:lvl>
    <w:lvl w:ilvl="6" w:tplc="331C10E8" w:tentative="1">
      <w:start w:val="1"/>
      <w:numFmt w:val="bullet"/>
      <w:lvlText w:val=""/>
      <w:lvlJc w:val="left"/>
      <w:pPr>
        <w:tabs>
          <w:tab w:val="num" w:pos="5040"/>
        </w:tabs>
        <w:ind w:left="5040" w:hanging="360"/>
      </w:pPr>
      <w:rPr>
        <w:rFonts w:ascii="Wingdings 3" w:hAnsi="Wingdings 3" w:hint="default"/>
      </w:rPr>
    </w:lvl>
    <w:lvl w:ilvl="7" w:tplc="0FFA473C" w:tentative="1">
      <w:start w:val="1"/>
      <w:numFmt w:val="bullet"/>
      <w:lvlText w:val=""/>
      <w:lvlJc w:val="left"/>
      <w:pPr>
        <w:tabs>
          <w:tab w:val="num" w:pos="5760"/>
        </w:tabs>
        <w:ind w:left="5760" w:hanging="360"/>
      </w:pPr>
      <w:rPr>
        <w:rFonts w:ascii="Wingdings 3" w:hAnsi="Wingdings 3" w:hint="default"/>
      </w:rPr>
    </w:lvl>
    <w:lvl w:ilvl="8" w:tplc="2A06AF8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12AF7E52"/>
    <w:multiLevelType w:val="multilevel"/>
    <w:tmpl w:val="E3FE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02679E"/>
    <w:multiLevelType w:val="multilevel"/>
    <w:tmpl w:val="D076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C06FAF"/>
    <w:multiLevelType w:val="multilevel"/>
    <w:tmpl w:val="B2EE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8B627D"/>
    <w:multiLevelType w:val="multilevel"/>
    <w:tmpl w:val="31A6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80242F"/>
    <w:multiLevelType w:val="hybridMultilevel"/>
    <w:tmpl w:val="9CBC4076"/>
    <w:lvl w:ilvl="0" w:tplc="7B92083E">
      <w:start w:val="1"/>
      <w:numFmt w:val="bullet"/>
      <w:lvlText w:val="•"/>
      <w:lvlJc w:val="left"/>
      <w:pPr>
        <w:tabs>
          <w:tab w:val="num" w:pos="720"/>
        </w:tabs>
        <w:ind w:left="720" w:hanging="360"/>
      </w:pPr>
      <w:rPr>
        <w:rFonts w:ascii="Arial" w:hAnsi="Arial" w:hint="default"/>
      </w:rPr>
    </w:lvl>
    <w:lvl w:ilvl="1" w:tplc="B2DC4512" w:tentative="1">
      <w:start w:val="1"/>
      <w:numFmt w:val="bullet"/>
      <w:lvlText w:val="•"/>
      <w:lvlJc w:val="left"/>
      <w:pPr>
        <w:tabs>
          <w:tab w:val="num" w:pos="1440"/>
        </w:tabs>
        <w:ind w:left="1440" w:hanging="360"/>
      </w:pPr>
      <w:rPr>
        <w:rFonts w:ascii="Arial" w:hAnsi="Arial" w:hint="default"/>
      </w:rPr>
    </w:lvl>
    <w:lvl w:ilvl="2" w:tplc="46881DB6" w:tentative="1">
      <w:start w:val="1"/>
      <w:numFmt w:val="bullet"/>
      <w:lvlText w:val="•"/>
      <w:lvlJc w:val="left"/>
      <w:pPr>
        <w:tabs>
          <w:tab w:val="num" w:pos="2160"/>
        </w:tabs>
        <w:ind w:left="2160" w:hanging="360"/>
      </w:pPr>
      <w:rPr>
        <w:rFonts w:ascii="Arial" w:hAnsi="Arial" w:hint="default"/>
      </w:rPr>
    </w:lvl>
    <w:lvl w:ilvl="3" w:tplc="44501BB6" w:tentative="1">
      <w:start w:val="1"/>
      <w:numFmt w:val="bullet"/>
      <w:lvlText w:val="•"/>
      <w:lvlJc w:val="left"/>
      <w:pPr>
        <w:tabs>
          <w:tab w:val="num" w:pos="2880"/>
        </w:tabs>
        <w:ind w:left="2880" w:hanging="360"/>
      </w:pPr>
      <w:rPr>
        <w:rFonts w:ascii="Arial" w:hAnsi="Arial" w:hint="default"/>
      </w:rPr>
    </w:lvl>
    <w:lvl w:ilvl="4" w:tplc="9B325B0A" w:tentative="1">
      <w:start w:val="1"/>
      <w:numFmt w:val="bullet"/>
      <w:lvlText w:val="•"/>
      <w:lvlJc w:val="left"/>
      <w:pPr>
        <w:tabs>
          <w:tab w:val="num" w:pos="3600"/>
        </w:tabs>
        <w:ind w:left="3600" w:hanging="360"/>
      </w:pPr>
      <w:rPr>
        <w:rFonts w:ascii="Arial" w:hAnsi="Arial" w:hint="default"/>
      </w:rPr>
    </w:lvl>
    <w:lvl w:ilvl="5" w:tplc="1AFC7E12" w:tentative="1">
      <w:start w:val="1"/>
      <w:numFmt w:val="bullet"/>
      <w:lvlText w:val="•"/>
      <w:lvlJc w:val="left"/>
      <w:pPr>
        <w:tabs>
          <w:tab w:val="num" w:pos="4320"/>
        </w:tabs>
        <w:ind w:left="4320" w:hanging="360"/>
      </w:pPr>
      <w:rPr>
        <w:rFonts w:ascii="Arial" w:hAnsi="Arial" w:hint="default"/>
      </w:rPr>
    </w:lvl>
    <w:lvl w:ilvl="6" w:tplc="1EA64E94" w:tentative="1">
      <w:start w:val="1"/>
      <w:numFmt w:val="bullet"/>
      <w:lvlText w:val="•"/>
      <w:lvlJc w:val="left"/>
      <w:pPr>
        <w:tabs>
          <w:tab w:val="num" w:pos="5040"/>
        </w:tabs>
        <w:ind w:left="5040" w:hanging="360"/>
      </w:pPr>
      <w:rPr>
        <w:rFonts w:ascii="Arial" w:hAnsi="Arial" w:hint="default"/>
      </w:rPr>
    </w:lvl>
    <w:lvl w:ilvl="7" w:tplc="1396A700" w:tentative="1">
      <w:start w:val="1"/>
      <w:numFmt w:val="bullet"/>
      <w:lvlText w:val="•"/>
      <w:lvlJc w:val="left"/>
      <w:pPr>
        <w:tabs>
          <w:tab w:val="num" w:pos="5760"/>
        </w:tabs>
        <w:ind w:left="5760" w:hanging="360"/>
      </w:pPr>
      <w:rPr>
        <w:rFonts w:ascii="Arial" w:hAnsi="Arial" w:hint="default"/>
      </w:rPr>
    </w:lvl>
    <w:lvl w:ilvl="8" w:tplc="15BC0E3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9323894"/>
    <w:multiLevelType w:val="multilevel"/>
    <w:tmpl w:val="8414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43D26"/>
    <w:multiLevelType w:val="multilevel"/>
    <w:tmpl w:val="4D06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822FED"/>
    <w:multiLevelType w:val="hybridMultilevel"/>
    <w:tmpl w:val="BE02D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A920DCB"/>
    <w:multiLevelType w:val="hybridMultilevel"/>
    <w:tmpl w:val="AC140984"/>
    <w:lvl w:ilvl="0" w:tplc="5172D5F6">
      <w:start w:val="1"/>
      <w:numFmt w:val="bullet"/>
      <w:lvlText w:val=" "/>
      <w:lvlJc w:val="left"/>
      <w:pPr>
        <w:tabs>
          <w:tab w:val="num" w:pos="720"/>
        </w:tabs>
        <w:ind w:left="720" w:hanging="360"/>
      </w:pPr>
      <w:rPr>
        <w:rFonts w:ascii="Tw Cen MT" w:hAnsi="Tw Cen MT" w:hint="default"/>
      </w:rPr>
    </w:lvl>
    <w:lvl w:ilvl="1" w:tplc="FDF088E6" w:tentative="1">
      <w:start w:val="1"/>
      <w:numFmt w:val="bullet"/>
      <w:lvlText w:val=" "/>
      <w:lvlJc w:val="left"/>
      <w:pPr>
        <w:tabs>
          <w:tab w:val="num" w:pos="1440"/>
        </w:tabs>
        <w:ind w:left="1440" w:hanging="360"/>
      </w:pPr>
      <w:rPr>
        <w:rFonts w:ascii="Tw Cen MT" w:hAnsi="Tw Cen MT" w:hint="default"/>
      </w:rPr>
    </w:lvl>
    <w:lvl w:ilvl="2" w:tplc="79147904" w:tentative="1">
      <w:start w:val="1"/>
      <w:numFmt w:val="bullet"/>
      <w:lvlText w:val=" "/>
      <w:lvlJc w:val="left"/>
      <w:pPr>
        <w:tabs>
          <w:tab w:val="num" w:pos="2160"/>
        </w:tabs>
        <w:ind w:left="2160" w:hanging="360"/>
      </w:pPr>
      <w:rPr>
        <w:rFonts w:ascii="Tw Cen MT" w:hAnsi="Tw Cen MT" w:hint="default"/>
      </w:rPr>
    </w:lvl>
    <w:lvl w:ilvl="3" w:tplc="2A5ECFA8" w:tentative="1">
      <w:start w:val="1"/>
      <w:numFmt w:val="bullet"/>
      <w:lvlText w:val=" "/>
      <w:lvlJc w:val="left"/>
      <w:pPr>
        <w:tabs>
          <w:tab w:val="num" w:pos="2880"/>
        </w:tabs>
        <w:ind w:left="2880" w:hanging="360"/>
      </w:pPr>
      <w:rPr>
        <w:rFonts w:ascii="Tw Cen MT" w:hAnsi="Tw Cen MT" w:hint="default"/>
      </w:rPr>
    </w:lvl>
    <w:lvl w:ilvl="4" w:tplc="F3C2F70C" w:tentative="1">
      <w:start w:val="1"/>
      <w:numFmt w:val="bullet"/>
      <w:lvlText w:val=" "/>
      <w:lvlJc w:val="left"/>
      <w:pPr>
        <w:tabs>
          <w:tab w:val="num" w:pos="3600"/>
        </w:tabs>
        <w:ind w:left="3600" w:hanging="360"/>
      </w:pPr>
      <w:rPr>
        <w:rFonts w:ascii="Tw Cen MT" w:hAnsi="Tw Cen MT" w:hint="default"/>
      </w:rPr>
    </w:lvl>
    <w:lvl w:ilvl="5" w:tplc="539E463A" w:tentative="1">
      <w:start w:val="1"/>
      <w:numFmt w:val="bullet"/>
      <w:lvlText w:val=" "/>
      <w:lvlJc w:val="left"/>
      <w:pPr>
        <w:tabs>
          <w:tab w:val="num" w:pos="4320"/>
        </w:tabs>
        <w:ind w:left="4320" w:hanging="360"/>
      </w:pPr>
      <w:rPr>
        <w:rFonts w:ascii="Tw Cen MT" w:hAnsi="Tw Cen MT" w:hint="default"/>
      </w:rPr>
    </w:lvl>
    <w:lvl w:ilvl="6" w:tplc="AC9698EE" w:tentative="1">
      <w:start w:val="1"/>
      <w:numFmt w:val="bullet"/>
      <w:lvlText w:val=" "/>
      <w:lvlJc w:val="left"/>
      <w:pPr>
        <w:tabs>
          <w:tab w:val="num" w:pos="5040"/>
        </w:tabs>
        <w:ind w:left="5040" w:hanging="360"/>
      </w:pPr>
      <w:rPr>
        <w:rFonts w:ascii="Tw Cen MT" w:hAnsi="Tw Cen MT" w:hint="default"/>
      </w:rPr>
    </w:lvl>
    <w:lvl w:ilvl="7" w:tplc="4998C60A" w:tentative="1">
      <w:start w:val="1"/>
      <w:numFmt w:val="bullet"/>
      <w:lvlText w:val=" "/>
      <w:lvlJc w:val="left"/>
      <w:pPr>
        <w:tabs>
          <w:tab w:val="num" w:pos="5760"/>
        </w:tabs>
        <w:ind w:left="5760" w:hanging="360"/>
      </w:pPr>
      <w:rPr>
        <w:rFonts w:ascii="Tw Cen MT" w:hAnsi="Tw Cen MT" w:hint="default"/>
      </w:rPr>
    </w:lvl>
    <w:lvl w:ilvl="8" w:tplc="F97CA088" w:tentative="1">
      <w:start w:val="1"/>
      <w:numFmt w:val="bullet"/>
      <w:lvlText w:val=" "/>
      <w:lvlJc w:val="left"/>
      <w:pPr>
        <w:tabs>
          <w:tab w:val="num" w:pos="6480"/>
        </w:tabs>
        <w:ind w:left="6480" w:hanging="360"/>
      </w:pPr>
      <w:rPr>
        <w:rFonts w:ascii="Tw Cen MT" w:hAnsi="Tw Cen MT" w:hint="default"/>
      </w:rPr>
    </w:lvl>
  </w:abstractNum>
  <w:abstractNum w:abstractNumId="28" w15:restartNumberingAfterBreak="0">
    <w:nsid w:val="1CF50B9F"/>
    <w:multiLevelType w:val="multilevel"/>
    <w:tmpl w:val="1A0A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521564"/>
    <w:multiLevelType w:val="multilevel"/>
    <w:tmpl w:val="99A6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947DD4"/>
    <w:multiLevelType w:val="multilevel"/>
    <w:tmpl w:val="FE76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B606F9"/>
    <w:multiLevelType w:val="multilevel"/>
    <w:tmpl w:val="6142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1B6B56"/>
    <w:multiLevelType w:val="multilevel"/>
    <w:tmpl w:val="1EEE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C17787"/>
    <w:multiLevelType w:val="multilevel"/>
    <w:tmpl w:val="9992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201C7E"/>
    <w:multiLevelType w:val="multilevel"/>
    <w:tmpl w:val="A06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980047"/>
    <w:multiLevelType w:val="multilevel"/>
    <w:tmpl w:val="9224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817789"/>
    <w:multiLevelType w:val="multilevel"/>
    <w:tmpl w:val="3F80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7566D3"/>
    <w:multiLevelType w:val="multilevel"/>
    <w:tmpl w:val="EB9E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812D04"/>
    <w:multiLevelType w:val="multilevel"/>
    <w:tmpl w:val="513E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4B264B"/>
    <w:multiLevelType w:val="multilevel"/>
    <w:tmpl w:val="8988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E67433"/>
    <w:multiLevelType w:val="multilevel"/>
    <w:tmpl w:val="1AC6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8D78EF"/>
    <w:multiLevelType w:val="hybridMultilevel"/>
    <w:tmpl w:val="5134887C"/>
    <w:lvl w:ilvl="0" w:tplc="A3160566">
      <w:start w:val="1"/>
      <w:numFmt w:val="bullet"/>
      <w:lvlText w:val="•"/>
      <w:lvlJc w:val="left"/>
      <w:pPr>
        <w:tabs>
          <w:tab w:val="num" w:pos="720"/>
        </w:tabs>
        <w:ind w:left="720" w:hanging="360"/>
      </w:pPr>
      <w:rPr>
        <w:rFonts w:ascii="Arial" w:hAnsi="Arial" w:hint="default"/>
      </w:rPr>
    </w:lvl>
    <w:lvl w:ilvl="1" w:tplc="604CC2DA" w:tentative="1">
      <w:start w:val="1"/>
      <w:numFmt w:val="bullet"/>
      <w:lvlText w:val="•"/>
      <w:lvlJc w:val="left"/>
      <w:pPr>
        <w:tabs>
          <w:tab w:val="num" w:pos="1440"/>
        </w:tabs>
        <w:ind w:left="1440" w:hanging="360"/>
      </w:pPr>
      <w:rPr>
        <w:rFonts w:ascii="Arial" w:hAnsi="Arial" w:hint="default"/>
      </w:rPr>
    </w:lvl>
    <w:lvl w:ilvl="2" w:tplc="B64AC240" w:tentative="1">
      <w:start w:val="1"/>
      <w:numFmt w:val="bullet"/>
      <w:lvlText w:val="•"/>
      <w:lvlJc w:val="left"/>
      <w:pPr>
        <w:tabs>
          <w:tab w:val="num" w:pos="2160"/>
        </w:tabs>
        <w:ind w:left="2160" w:hanging="360"/>
      </w:pPr>
      <w:rPr>
        <w:rFonts w:ascii="Arial" w:hAnsi="Arial" w:hint="default"/>
      </w:rPr>
    </w:lvl>
    <w:lvl w:ilvl="3" w:tplc="B9100F38" w:tentative="1">
      <w:start w:val="1"/>
      <w:numFmt w:val="bullet"/>
      <w:lvlText w:val="•"/>
      <w:lvlJc w:val="left"/>
      <w:pPr>
        <w:tabs>
          <w:tab w:val="num" w:pos="2880"/>
        </w:tabs>
        <w:ind w:left="2880" w:hanging="360"/>
      </w:pPr>
      <w:rPr>
        <w:rFonts w:ascii="Arial" w:hAnsi="Arial" w:hint="default"/>
      </w:rPr>
    </w:lvl>
    <w:lvl w:ilvl="4" w:tplc="3B6E5236" w:tentative="1">
      <w:start w:val="1"/>
      <w:numFmt w:val="bullet"/>
      <w:lvlText w:val="•"/>
      <w:lvlJc w:val="left"/>
      <w:pPr>
        <w:tabs>
          <w:tab w:val="num" w:pos="3600"/>
        </w:tabs>
        <w:ind w:left="3600" w:hanging="360"/>
      </w:pPr>
      <w:rPr>
        <w:rFonts w:ascii="Arial" w:hAnsi="Arial" w:hint="default"/>
      </w:rPr>
    </w:lvl>
    <w:lvl w:ilvl="5" w:tplc="7B5A9C18" w:tentative="1">
      <w:start w:val="1"/>
      <w:numFmt w:val="bullet"/>
      <w:lvlText w:val="•"/>
      <w:lvlJc w:val="left"/>
      <w:pPr>
        <w:tabs>
          <w:tab w:val="num" w:pos="4320"/>
        </w:tabs>
        <w:ind w:left="4320" w:hanging="360"/>
      </w:pPr>
      <w:rPr>
        <w:rFonts w:ascii="Arial" w:hAnsi="Arial" w:hint="default"/>
      </w:rPr>
    </w:lvl>
    <w:lvl w:ilvl="6" w:tplc="E8C2E7DA" w:tentative="1">
      <w:start w:val="1"/>
      <w:numFmt w:val="bullet"/>
      <w:lvlText w:val="•"/>
      <w:lvlJc w:val="left"/>
      <w:pPr>
        <w:tabs>
          <w:tab w:val="num" w:pos="5040"/>
        </w:tabs>
        <w:ind w:left="5040" w:hanging="360"/>
      </w:pPr>
      <w:rPr>
        <w:rFonts w:ascii="Arial" w:hAnsi="Arial" w:hint="default"/>
      </w:rPr>
    </w:lvl>
    <w:lvl w:ilvl="7" w:tplc="14AC8E92" w:tentative="1">
      <w:start w:val="1"/>
      <w:numFmt w:val="bullet"/>
      <w:lvlText w:val="•"/>
      <w:lvlJc w:val="left"/>
      <w:pPr>
        <w:tabs>
          <w:tab w:val="num" w:pos="5760"/>
        </w:tabs>
        <w:ind w:left="5760" w:hanging="360"/>
      </w:pPr>
      <w:rPr>
        <w:rFonts w:ascii="Arial" w:hAnsi="Arial" w:hint="default"/>
      </w:rPr>
    </w:lvl>
    <w:lvl w:ilvl="8" w:tplc="0C22B16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062564A"/>
    <w:multiLevelType w:val="multilevel"/>
    <w:tmpl w:val="2AB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255B32"/>
    <w:multiLevelType w:val="multilevel"/>
    <w:tmpl w:val="AC60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2F37C4"/>
    <w:multiLevelType w:val="multilevel"/>
    <w:tmpl w:val="55D4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77008A"/>
    <w:multiLevelType w:val="multilevel"/>
    <w:tmpl w:val="DE9E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DF6998"/>
    <w:multiLevelType w:val="multilevel"/>
    <w:tmpl w:val="7B60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B612B8"/>
    <w:multiLevelType w:val="multilevel"/>
    <w:tmpl w:val="A8C6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6321F7"/>
    <w:multiLevelType w:val="multilevel"/>
    <w:tmpl w:val="95BE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3872EC"/>
    <w:multiLevelType w:val="multilevel"/>
    <w:tmpl w:val="23E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DD6036"/>
    <w:multiLevelType w:val="multilevel"/>
    <w:tmpl w:val="9410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DF35F6"/>
    <w:multiLevelType w:val="multilevel"/>
    <w:tmpl w:val="DC10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6534F2"/>
    <w:multiLevelType w:val="multilevel"/>
    <w:tmpl w:val="EDAA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CA6148"/>
    <w:multiLevelType w:val="multilevel"/>
    <w:tmpl w:val="C6D2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331F62"/>
    <w:multiLevelType w:val="multilevel"/>
    <w:tmpl w:val="370C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DC5FA9"/>
    <w:multiLevelType w:val="multilevel"/>
    <w:tmpl w:val="34AA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9926B9"/>
    <w:multiLevelType w:val="multilevel"/>
    <w:tmpl w:val="899CA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3F000F0"/>
    <w:multiLevelType w:val="multilevel"/>
    <w:tmpl w:val="6B54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BF6EA0"/>
    <w:multiLevelType w:val="hybridMultilevel"/>
    <w:tmpl w:val="8314F4BA"/>
    <w:lvl w:ilvl="0" w:tplc="1BBEB120">
      <w:start w:val="1"/>
      <w:numFmt w:val="bullet"/>
      <w:lvlText w:val=""/>
      <w:lvlJc w:val="left"/>
      <w:pPr>
        <w:tabs>
          <w:tab w:val="num" w:pos="720"/>
        </w:tabs>
        <w:ind w:left="720" w:hanging="360"/>
      </w:pPr>
      <w:rPr>
        <w:rFonts w:ascii="Wingdings 3" w:hAnsi="Wingdings 3" w:hint="default"/>
      </w:rPr>
    </w:lvl>
    <w:lvl w:ilvl="1" w:tplc="BBC2A01C" w:tentative="1">
      <w:start w:val="1"/>
      <w:numFmt w:val="bullet"/>
      <w:lvlText w:val=""/>
      <w:lvlJc w:val="left"/>
      <w:pPr>
        <w:tabs>
          <w:tab w:val="num" w:pos="1440"/>
        </w:tabs>
        <w:ind w:left="1440" w:hanging="360"/>
      </w:pPr>
      <w:rPr>
        <w:rFonts w:ascii="Wingdings 3" w:hAnsi="Wingdings 3" w:hint="default"/>
      </w:rPr>
    </w:lvl>
    <w:lvl w:ilvl="2" w:tplc="F356DDEC" w:tentative="1">
      <w:start w:val="1"/>
      <w:numFmt w:val="bullet"/>
      <w:lvlText w:val=""/>
      <w:lvlJc w:val="left"/>
      <w:pPr>
        <w:tabs>
          <w:tab w:val="num" w:pos="2160"/>
        </w:tabs>
        <w:ind w:left="2160" w:hanging="360"/>
      </w:pPr>
      <w:rPr>
        <w:rFonts w:ascii="Wingdings 3" w:hAnsi="Wingdings 3" w:hint="default"/>
      </w:rPr>
    </w:lvl>
    <w:lvl w:ilvl="3" w:tplc="59581454" w:tentative="1">
      <w:start w:val="1"/>
      <w:numFmt w:val="bullet"/>
      <w:lvlText w:val=""/>
      <w:lvlJc w:val="left"/>
      <w:pPr>
        <w:tabs>
          <w:tab w:val="num" w:pos="2880"/>
        </w:tabs>
        <w:ind w:left="2880" w:hanging="360"/>
      </w:pPr>
      <w:rPr>
        <w:rFonts w:ascii="Wingdings 3" w:hAnsi="Wingdings 3" w:hint="default"/>
      </w:rPr>
    </w:lvl>
    <w:lvl w:ilvl="4" w:tplc="57082CD8" w:tentative="1">
      <w:start w:val="1"/>
      <w:numFmt w:val="bullet"/>
      <w:lvlText w:val=""/>
      <w:lvlJc w:val="left"/>
      <w:pPr>
        <w:tabs>
          <w:tab w:val="num" w:pos="3600"/>
        </w:tabs>
        <w:ind w:left="3600" w:hanging="360"/>
      </w:pPr>
      <w:rPr>
        <w:rFonts w:ascii="Wingdings 3" w:hAnsi="Wingdings 3" w:hint="default"/>
      </w:rPr>
    </w:lvl>
    <w:lvl w:ilvl="5" w:tplc="D76832F8" w:tentative="1">
      <w:start w:val="1"/>
      <w:numFmt w:val="bullet"/>
      <w:lvlText w:val=""/>
      <w:lvlJc w:val="left"/>
      <w:pPr>
        <w:tabs>
          <w:tab w:val="num" w:pos="4320"/>
        </w:tabs>
        <w:ind w:left="4320" w:hanging="360"/>
      </w:pPr>
      <w:rPr>
        <w:rFonts w:ascii="Wingdings 3" w:hAnsi="Wingdings 3" w:hint="default"/>
      </w:rPr>
    </w:lvl>
    <w:lvl w:ilvl="6" w:tplc="BE1A92DA" w:tentative="1">
      <w:start w:val="1"/>
      <w:numFmt w:val="bullet"/>
      <w:lvlText w:val=""/>
      <w:lvlJc w:val="left"/>
      <w:pPr>
        <w:tabs>
          <w:tab w:val="num" w:pos="5040"/>
        </w:tabs>
        <w:ind w:left="5040" w:hanging="360"/>
      </w:pPr>
      <w:rPr>
        <w:rFonts w:ascii="Wingdings 3" w:hAnsi="Wingdings 3" w:hint="default"/>
      </w:rPr>
    </w:lvl>
    <w:lvl w:ilvl="7" w:tplc="624A0994" w:tentative="1">
      <w:start w:val="1"/>
      <w:numFmt w:val="bullet"/>
      <w:lvlText w:val=""/>
      <w:lvlJc w:val="left"/>
      <w:pPr>
        <w:tabs>
          <w:tab w:val="num" w:pos="5760"/>
        </w:tabs>
        <w:ind w:left="5760" w:hanging="360"/>
      </w:pPr>
      <w:rPr>
        <w:rFonts w:ascii="Wingdings 3" w:hAnsi="Wingdings 3" w:hint="default"/>
      </w:rPr>
    </w:lvl>
    <w:lvl w:ilvl="8" w:tplc="F1BC6D50" w:tentative="1">
      <w:start w:val="1"/>
      <w:numFmt w:val="bullet"/>
      <w:lvlText w:val=""/>
      <w:lvlJc w:val="left"/>
      <w:pPr>
        <w:tabs>
          <w:tab w:val="num" w:pos="6480"/>
        </w:tabs>
        <w:ind w:left="6480" w:hanging="360"/>
      </w:pPr>
      <w:rPr>
        <w:rFonts w:ascii="Wingdings 3" w:hAnsi="Wingdings 3" w:hint="default"/>
      </w:rPr>
    </w:lvl>
  </w:abstractNum>
  <w:abstractNum w:abstractNumId="59" w15:restartNumberingAfterBreak="0">
    <w:nsid w:val="46F45404"/>
    <w:multiLevelType w:val="multilevel"/>
    <w:tmpl w:val="C3AE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F84FFF"/>
    <w:multiLevelType w:val="multilevel"/>
    <w:tmpl w:val="5024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A67E7F"/>
    <w:multiLevelType w:val="multilevel"/>
    <w:tmpl w:val="3A16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872D66"/>
    <w:multiLevelType w:val="multilevel"/>
    <w:tmpl w:val="D0109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8EB1DEB"/>
    <w:multiLevelType w:val="multilevel"/>
    <w:tmpl w:val="0396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2303CA"/>
    <w:multiLevelType w:val="multilevel"/>
    <w:tmpl w:val="0A18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7A5EAB"/>
    <w:multiLevelType w:val="multilevel"/>
    <w:tmpl w:val="1FE4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C27C31"/>
    <w:multiLevelType w:val="multilevel"/>
    <w:tmpl w:val="9456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A73442"/>
    <w:multiLevelType w:val="multilevel"/>
    <w:tmpl w:val="2AD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094522"/>
    <w:multiLevelType w:val="multilevel"/>
    <w:tmpl w:val="D472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872984"/>
    <w:multiLevelType w:val="multilevel"/>
    <w:tmpl w:val="CD084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1B60849"/>
    <w:multiLevelType w:val="hybridMultilevel"/>
    <w:tmpl w:val="F71CAB12"/>
    <w:lvl w:ilvl="0" w:tplc="8430B686">
      <w:start w:val="1"/>
      <w:numFmt w:val="bullet"/>
      <w:lvlText w:val=" "/>
      <w:lvlJc w:val="left"/>
      <w:pPr>
        <w:tabs>
          <w:tab w:val="num" w:pos="720"/>
        </w:tabs>
        <w:ind w:left="720" w:hanging="360"/>
      </w:pPr>
      <w:rPr>
        <w:rFonts w:ascii="Tw Cen MT" w:hAnsi="Tw Cen MT" w:hint="default"/>
      </w:rPr>
    </w:lvl>
    <w:lvl w:ilvl="1" w:tplc="C8923D12" w:tentative="1">
      <w:start w:val="1"/>
      <w:numFmt w:val="bullet"/>
      <w:lvlText w:val=" "/>
      <w:lvlJc w:val="left"/>
      <w:pPr>
        <w:tabs>
          <w:tab w:val="num" w:pos="1440"/>
        </w:tabs>
        <w:ind w:left="1440" w:hanging="360"/>
      </w:pPr>
      <w:rPr>
        <w:rFonts w:ascii="Tw Cen MT" w:hAnsi="Tw Cen MT" w:hint="default"/>
      </w:rPr>
    </w:lvl>
    <w:lvl w:ilvl="2" w:tplc="3FC61BD6" w:tentative="1">
      <w:start w:val="1"/>
      <w:numFmt w:val="bullet"/>
      <w:lvlText w:val=" "/>
      <w:lvlJc w:val="left"/>
      <w:pPr>
        <w:tabs>
          <w:tab w:val="num" w:pos="2160"/>
        </w:tabs>
        <w:ind w:left="2160" w:hanging="360"/>
      </w:pPr>
      <w:rPr>
        <w:rFonts w:ascii="Tw Cen MT" w:hAnsi="Tw Cen MT" w:hint="default"/>
      </w:rPr>
    </w:lvl>
    <w:lvl w:ilvl="3" w:tplc="494E9710" w:tentative="1">
      <w:start w:val="1"/>
      <w:numFmt w:val="bullet"/>
      <w:lvlText w:val=" "/>
      <w:lvlJc w:val="left"/>
      <w:pPr>
        <w:tabs>
          <w:tab w:val="num" w:pos="2880"/>
        </w:tabs>
        <w:ind w:left="2880" w:hanging="360"/>
      </w:pPr>
      <w:rPr>
        <w:rFonts w:ascii="Tw Cen MT" w:hAnsi="Tw Cen MT" w:hint="default"/>
      </w:rPr>
    </w:lvl>
    <w:lvl w:ilvl="4" w:tplc="D142539C" w:tentative="1">
      <w:start w:val="1"/>
      <w:numFmt w:val="bullet"/>
      <w:lvlText w:val=" "/>
      <w:lvlJc w:val="left"/>
      <w:pPr>
        <w:tabs>
          <w:tab w:val="num" w:pos="3600"/>
        </w:tabs>
        <w:ind w:left="3600" w:hanging="360"/>
      </w:pPr>
      <w:rPr>
        <w:rFonts w:ascii="Tw Cen MT" w:hAnsi="Tw Cen MT" w:hint="default"/>
      </w:rPr>
    </w:lvl>
    <w:lvl w:ilvl="5" w:tplc="0910EFCC" w:tentative="1">
      <w:start w:val="1"/>
      <w:numFmt w:val="bullet"/>
      <w:lvlText w:val=" "/>
      <w:lvlJc w:val="left"/>
      <w:pPr>
        <w:tabs>
          <w:tab w:val="num" w:pos="4320"/>
        </w:tabs>
        <w:ind w:left="4320" w:hanging="360"/>
      </w:pPr>
      <w:rPr>
        <w:rFonts w:ascii="Tw Cen MT" w:hAnsi="Tw Cen MT" w:hint="default"/>
      </w:rPr>
    </w:lvl>
    <w:lvl w:ilvl="6" w:tplc="F072F25E" w:tentative="1">
      <w:start w:val="1"/>
      <w:numFmt w:val="bullet"/>
      <w:lvlText w:val=" "/>
      <w:lvlJc w:val="left"/>
      <w:pPr>
        <w:tabs>
          <w:tab w:val="num" w:pos="5040"/>
        </w:tabs>
        <w:ind w:left="5040" w:hanging="360"/>
      </w:pPr>
      <w:rPr>
        <w:rFonts w:ascii="Tw Cen MT" w:hAnsi="Tw Cen MT" w:hint="default"/>
      </w:rPr>
    </w:lvl>
    <w:lvl w:ilvl="7" w:tplc="9C528BCC" w:tentative="1">
      <w:start w:val="1"/>
      <w:numFmt w:val="bullet"/>
      <w:lvlText w:val=" "/>
      <w:lvlJc w:val="left"/>
      <w:pPr>
        <w:tabs>
          <w:tab w:val="num" w:pos="5760"/>
        </w:tabs>
        <w:ind w:left="5760" w:hanging="360"/>
      </w:pPr>
      <w:rPr>
        <w:rFonts w:ascii="Tw Cen MT" w:hAnsi="Tw Cen MT" w:hint="default"/>
      </w:rPr>
    </w:lvl>
    <w:lvl w:ilvl="8" w:tplc="ACFE35CE" w:tentative="1">
      <w:start w:val="1"/>
      <w:numFmt w:val="bullet"/>
      <w:lvlText w:val=" "/>
      <w:lvlJc w:val="left"/>
      <w:pPr>
        <w:tabs>
          <w:tab w:val="num" w:pos="6480"/>
        </w:tabs>
        <w:ind w:left="6480" w:hanging="360"/>
      </w:pPr>
      <w:rPr>
        <w:rFonts w:ascii="Tw Cen MT" w:hAnsi="Tw Cen MT" w:hint="default"/>
      </w:rPr>
    </w:lvl>
  </w:abstractNum>
  <w:abstractNum w:abstractNumId="71" w15:restartNumberingAfterBreak="0">
    <w:nsid w:val="54C72F23"/>
    <w:multiLevelType w:val="multilevel"/>
    <w:tmpl w:val="3C501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583D705C"/>
    <w:multiLevelType w:val="multilevel"/>
    <w:tmpl w:val="9C60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042F48"/>
    <w:multiLevelType w:val="multilevel"/>
    <w:tmpl w:val="21A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611ABF"/>
    <w:multiLevelType w:val="multilevel"/>
    <w:tmpl w:val="AA1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3A0349"/>
    <w:multiLevelType w:val="multilevel"/>
    <w:tmpl w:val="6042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7A0E28"/>
    <w:multiLevelType w:val="hybridMultilevel"/>
    <w:tmpl w:val="A546F050"/>
    <w:lvl w:ilvl="0" w:tplc="EF3EE7D8">
      <w:start w:val="1"/>
      <w:numFmt w:val="bullet"/>
      <w:lvlText w:val="•"/>
      <w:lvlJc w:val="left"/>
      <w:pPr>
        <w:tabs>
          <w:tab w:val="num" w:pos="720"/>
        </w:tabs>
        <w:ind w:left="720" w:hanging="360"/>
      </w:pPr>
      <w:rPr>
        <w:rFonts w:ascii="Arial" w:hAnsi="Arial" w:hint="default"/>
      </w:rPr>
    </w:lvl>
    <w:lvl w:ilvl="1" w:tplc="C720CCDC" w:tentative="1">
      <w:start w:val="1"/>
      <w:numFmt w:val="bullet"/>
      <w:lvlText w:val="•"/>
      <w:lvlJc w:val="left"/>
      <w:pPr>
        <w:tabs>
          <w:tab w:val="num" w:pos="1440"/>
        </w:tabs>
        <w:ind w:left="1440" w:hanging="360"/>
      </w:pPr>
      <w:rPr>
        <w:rFonts w:ascii="Arial" w:hAnsi="Arial" w:hint="default"/>
      </w:rPr>
    </w:lvl>
    <w:lvl w:ilvl="2" w:tplc="9D9CE75E" w:tentative="1">
      <w:start w:val="1"/>
      <w:numFmt w:val="bullet"/>
      <w:lvlText w:val="•"/>
      <w:lvlJc w:val="left"/>
      <w:pPr>
        <w:tabs>
          <w:tab w:val="num" w:pos="2160"/>
        </w:tabs>
        <w:ind w:left="2160" w:hanging="360"/>
      </w:pPr>
      <w:rPr>
        <w:rFonts w:ascii="Arial" w:hAnsi="Arial" w:hint="default"/>
      </w:rPr>
    </w:lvl>
    <w:lvl w:ilvl="3" w:tplc="A6BE5042" w:tentative="1">
      <w:start w:val="1"/>
      <w:numFmt w:val="bullet"/>
      <w:lvlText w:val="•"/>
      <w:lvlJc w:val="left"/>
      <w:pPr>
        <w:tabs>
          <w:tab w:val="num" w:pos="2880"/>
        </w:tabs>
        <w:ind w:left="2880" w:hanging="360"/>
      </w:pPr>
      <w:rPr>
        <w:rFonts w:ascii="Arial" w:hAnsi="Arial" w:hint="default"/>
      </w:rPr>
    </w:lvl>
    <w:lvl w:ilvl="4" w:tplc="5EF2CE9C" w:tentative="1">
      <w:start w:val="1"/>
      <w:numFmt w:val="bullet"/>
      <w:lvlText w:val="•"/>
      <w:lvlJc w:val="left"/>
      <w:pPr>
        <w:tabs>
          <w:tab w:val="num" w:pos="3600"/>
        </w:tabs>
        <w:ind w:left="3600" w:hanging="360"/>
      </w:pPr>
      <w:rPr>
        <w:rFonts w:ascii="Arial" w:hAnsi="Arial" w:hint="default"/>
      </w:rPr>
    </w:lvl>
    <w:lvl w:ilvl="5" w:tplc="B03A4AF6" w:tentative="1">
      <w:start w:val="1"/>
      <w:numFmt w:val="bullet"/>
      <w:lvlText w:val="•"/>
      <w:lvlJc w:val="left"/>
      <w:pPr>
        <w:tabs>
          <w:tab w:val="num" w:pos="4320"/>
        </w:tabs>
        <w:ind w:left="4320" w:hanging="360"/>
      </w:pPr>
      <w:rPr>
        <w:rFonts w:ascii="Arial" w:hAnsi="Arial" w:hint="default"/>
      </w:rPr>
    </w:lvl>
    <w:lvl w:ilvl="6" w:tplc="26888E5C" w:tentative="1">
      <w:start w:val="1"/>
      <w:numFmt w:val="bullet"/>
      <w:lvlText w:val="•"/>
      <w:lvlJc w:val="left"/>
      <w:pPr>
        <w:tabs>
          <w:tab w:val="num" w:pos="5040"/>
        </w:tabs>
        <w:ind w:left="5040" w:hanging="360"/>
      </w:pPr>
      <w:rPr>
        <w:rFonts w:ascii="Arial" w:hAnsi="Arial" w:hint="default"/>
      </w:rPr>
    </w:lvl>
    <w:lvl w:ilvl="7" w:tplc="E7787FA6" w:tentative="1">
      <w:start w:val="1"/>
      <w:numFmt w:val="bullet"/>
      <w:lvlText w:val="•"/>
      <w:lvlJc w:val="left"/>
      <w:pPr>
        <w:tabs>
          <w:tab w:val="num" w:pos="5760"/>
        </w:tabs>
        <w:ind w:left="5760" w:hanging="360"/>
      </w:pPr>
      <w:rPr>
        <w:rFonts w:ascii="Arial" w:hAnsi="Arial" w:hint="default"/>
      </w:rPr>
    </w:lvl>
    <w:lvl w:ilvl="8" w:tplc="768A2486"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5D635D4D"/>
    <w:multiLevelType w:val="multilevel"/>
    <w:tmpl w:val="3606D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5D71762F"/>
    <w:multiLevelType w:val="multilevel"/>
    <w:tmpl w:val="64A2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93123D"/>
    <w:multiLevelType w:val="multilevel"/>
    <w:tmpl w:val="E2F45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690F2356"/>
    <w:multiLevelType w:val="multilevel"/>
    <w:tmpl w:val="B2DE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6515D6"/>
    <w:multiLevelType w:val="multilevel"/>
    <w:tmpl w:val="B80E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0F7483"/>
    <w:multiLevelType w:val="hybridMultilevel"/>
    <w:tmpl w:val="0C7C5188"/>
    <w:lvl w:ilvl="0" w:tplc="62C69FE8">
      <w:start w:val="1"/>
      <w:numFmt w:val="bullet"/>
      <w:lvlText w:val=" "/>
      <w:lvlJc w:val="left"/>
      <w:pPr>
        <w:tabs>
          <w:tab w:val="num" w:pos="720"/>
        </w:tabs>
        <w:ind w:left="720" w:hanging="360"/>
      </w:pPr>
      <w:rPr>
        <w:rFonts w:ascii="Tw Cen MT" w:hAnsi="Tw Cen MT" w:hint="default"/>
      </w:rPr>
    </w:lvl>
    <w:lvl w:ilvl="1" w:tplc="0F929CD0" w:tentative="1">
      <w:start w:val="1"/>
      <w:numFmt w:val="bullet"/>
      <w:lvlText w:val=" "/>
      <w:lvlJc w:val="left"/>
      <w:pPr>
        <w:tabs>
          <w:tab w:val="num" w:pos="1440"/>
        </w:tabs>
        <w:ind w:left="1440" w:hanging="360"/>
      </w:pPr>
      <w:rPr>
        <w:rFonts w:ascii="Tw Cen MT" w:hAnsi="Tw Cen MT" w:hint="default"/>
      </w:rPr>
    </w:lvl>
    <w:lvl w:ilvl="2" w:tplc="882EBAA8" w:tentative="1">
      <w:start w:val="1"/>
      <w:numFmt w:val="bullet"/>
      <w:lvlText w:val=" "/>
      <w:lvlJc w:val="left"/>
      <w:pPr>
        <w:tabs>
          <w:tab w:val="num" w:pos="2160"/>
        </w:tabs>
        <w:ind w:left="2160" w:hanging="360"/>
      </w:pPr>
      <w:rPr>
        <w:rFonts w:ascii="Tw Cen MT" w:hAnsi="Tw Cen MT" w:hint="default"/>
      </w:rPr>
    </w:lvl>
    <w:lvl w:ilvl="3" w:tplc="3BF20446" w:tentative="1">
      <w:start w:val="1"/>
      <w:numFmt w:val="bullet"/>
      <w:lvlText w:val=" "/>
      <w:lvlJc w:val="left"/>
      <w:pPr>
        <w:tabs>
          <w:tab w:val="num" w:pos="2880"/>
        </w:tabs>
        <w:ind w:left="2880" w:hanging="360"/>
      </w:pPr>
      <w:rPr>
        <w:rFonts w:ascii="Tw Cen MT" w:hAnsi="Tw Cen MT" w:hint="default"/>
      </w:rPr>
    </w:lvl>
    <w:lvl w:ilvl="4" w:tplc="70A6EA7C" w:tentative="1">
      <w:start w:val="1"/>
      <w:numFmt w:val="bullet"/>
      <w:lvlText w:val=" "/>
      <w:lvlJc w:val="left"/>
      <w:pPr>
        <w:tabs>
          <w:tab w:val="num" w:pos="3600"/>
        </w:tabs>
        <w:ind w:left="3600" w:hanging="360"/>
      </w:pPr>
      <w:rPr>
        <w:rFonts w:ascii="Tw Cen MT" w:hAnsi="Tw Cen MT" w:hint="default"/>
      </w:rPr>
    </w:lvl>
    <w:lvl w:ilvl="5" w:tplc="33A49D72" w:tentative="1">
      <w:start w:val="1"/>
      <w:numFmt w:val="bullet"/>
      <w:lvlText w:val=" "/>
      <w:lvlJc w:val="left"/>
      <w:pPr>
        <w:tabs>
          <w:tab w:val="num" w:pos="4320"/>
        </w:tabs>
        <w:ind w:left="4320" w:hanging="360"/>
      </w:pPr>
      <w:rPr>
        <w:rFonts w:ascii="Tw Cen MT" w:hAnsi="Tw Cen MT" w:hint="default"/>
      </w:rPr>
    </w:lvl>
    <w:lvl w:ilvl="6" w:tplc="A558B068" w:tentative="1">
      <w:start w:val="1"/>
      <w:numFmt w:val="bullet"/>
      <w:lvlText w:val=" "/>
      <w:lvlJc w:val="left"/>
      <w:pPr>
        <w:tabs>
          <w:tab w:val="num" w:pos="5040"/>
        </w:tabs>
        <w:ind w:left="5040" w:hanging="360"/>
      </w:pPr>
      <w:rPr>
        <w:rFonts w:ascii="Tw Cen MT" w:hAnsi="Tw Cen MT" w:hint="default"/>
      </w:rPr>
    </w:lvl>
    <w:lvl w:ilvl="7" w:tplc="0EC87DA4" w:tentative="1">
      <w:start w:val="1"/>
      <w:numFmt w:val="bullet"/>
      <w:lvlText w:val=" "/>
      <w:lvlJc w:val="left"/>
      <w:pPr>
        <w:tabs>
          <w:tab w:val="num" w:pos="5760"/>
        </w:tabs>
        <w:ind w:left="5760" w:hanging="360"/>
      </w:pPr>
      <w:rPr>
        <w:rFonts w:ascii="Tw Cen MT" w:hAnsi="Tw Cen MT" w:hint="default"/>
      </w:rPr>
    </w:lvl>
    <w:lvl w:ilvl="8" w:tplc="8C9495AE" w:tentative="1">
      <w:start w:val="1"/>
      <w:numFmt w:val="bullet"/>
      <w:lvlText w:val=" "/>
      <w:lvlJc w:val="left"/>
      <w:pPr>
        <w:tabs>
          <w:tab w:val="num" w:pos="6480"/>
        </w:tabs>
        <w:ind w:left="6480" w:hanging="360"/>
      </w:pPr>
      <w:rPr>
        <w:rFonts w:ascii="Tw Cen MT" w:hAnsi="Tw Cen MT" w:hint="default"/>
      </w:rPr>
    </w:lvl>
  </w:abstractNum>
  <w:abstractNum w:abstractNumId="83" w15:restartNumberingAfterBreak="0">
    <w:nsid w:val="712C6ECB"/>
    <w:multiLevelType w:val="multilevel"/>
    <w:tmpl w:val="5620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9406DB"/>
    <w:multiLevelType w:val="multilevel"/>
    <w:tmpl w:val="5C16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B35CCD"/>
    <w:multiLevelType w:val="multilevel"/>
    <w:tmpl w:val="EF6E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EB4876"/>
    <w:multiLevelType w:val="multilevel"/>
    <w:tmpl w:val="1492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E22237"/>
    <w:multiLevelType w:val="multilevel"/>
    <w:tmpl w:val="B24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8E43C9"/>
    <w:multiLevelType w:val="multilevel"/>
    <w:tmpl w:val="8A54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0F1DA3"/>
    <w:multiLevelType w:val="multilevel"/>
    <w:tmpl w:val="6DB6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283948"/>
    <w:multiLevelType w:val="hybridMultilevel"/>
    <w:tmpl w:val="80E0B3DE"/>
    <w:lvl w:ilvl="0" w:tplc="E9F4B372">
      <w:start w:val="1"/>
      <w:numFmt w:val="bullet"/>
      <w:lvlText w:val=" "/>
      <w:lvlJc w:val="left"/>
      <w:pPr>
        <w:tabs>
          <w:tab w:val="num" w:pos="720"/>
        </w:tabs>
        <w:ind w:left="720" w:hanging="360"/>
      </w:pPr>
      <w:rPr>
        <w:rFonts w:ascii="Tw Cen MT" w:hAnsi="Tw Cen MT" w:hint="default"/>
      </w:rPr>
    </w:lvl>
    <w:lvl w:ilvl="1" w:tplc="996C30A2" w:tentative="1">
      <w:start w:val="1"/>
      <w:numFmt w:val="bullet"/>
      <w:lvlText w:val=" "/>
      <w:lvlJc w:val="left"/>
      <w:pPr>
        <w:tabs>
          <w:tab w:val="num" w:pos="1440"/>
        </w:tabs>
        <w:ind w:left="1440" w:hanging="360"/>
      </w:pPr>
      <w:rPr>
        <w:rFonts w:ascii="Tw Cen MT" w:hAnsi="Tw Cen MT" w:hint="default"/>
      </w:rPr>
    </w:lvl>
    <w:lvl w:ilvl="2" w:tplc="00BEB8BA" w:tentative="1">
      <w:start w:val="1"/>
      <w:numFmt w:val="bullet"/>
      <w:lvlText w:val=" "/>
      <w:lvlJc w:val="left"/>
      <w:pPr>
        <w:tabs>
          <w:tab w:val="num" w:pos="2160"/>
        </w:tabs>
        <w:ind w:left="2160" w:hanging="360"/>
      </w:pPr>
      <w:rPr>
        <w:rFonts w:ascii="Tw Cen MT" w:hAnsi="Tw Cen MT" w:hint="default"/>
      </w:rPr>
    </w:lvl>
    <w:lvl w:ilvl="3" w:tplc="49C8E6F6" w:tentative="1">
      <w:start w:val="1"/>
      <w:numFmt w:val="bullet"/>
      <w:lvlText w:val=" "/>
      <w:lvlJc w:val="left"/>
      <w:pPr>
        <w:tabs>
          <w:tab w:val="num" w:pos="2880"/>
        </w:tabs>
        <w:ind w:left="2880" w:hanging="360"/>
      </w:pPr>
      <w:rPr>
        <w:rFonts w:ascii="Tw Cen MT" w:hAnsi="Tw Cen MT" w:hint="default"/>
      </w:rPr>
    </w:lvl>
    <w:lvl w:ilvl="4" w:tplc="1706BDDC" w:tentative="1">
      <w:start w:val="1"/>
      <w:numFmt w:val="bullet"/>
      <w:lvlText w:val=" "/>
      <w:lvlJc w:val="left"/>
      <w:pPr>
        <w:tabs>
          <w:tab w:val="num" w:pos="3600"/>
        </w:tabs>
        <w:ind w:left="3600" w:hanging="360"/>
      </w:pPr>
      <w:rPr>
        <w:rFonts w:ascii="Tw Cen MT" w:hAnsi="Tw Cen MT" w:hint="default"/>
      </w:rPr>
    </w:lvl>
    <w:lvl w:ilvl="5" w:tplc="34EA59D4" w:tentative="1">
      <w:start w:val="1"/>
      <w:numFmt w:val="bullet"/>
      <w:lvlText w:val=" "/>
      <w:lvlJc w:val="left"/>
      <w:pPr>
        <w:tabs>
          <w:tab w:val="num" w:pos="4320"/>
        </w:tabs>
        <w:ind w:left="4320" w:hanging="360"/>
      </w:pPr>
      <w:rPr>
        <w:rFonts w:ascii="Tw Cen MT" w:hAnsi="Tw Cen MT" w:hint="default"/>
      </w:rPr>
    </w:lvl>
    <w:lvl w:ilvl="6" w:tplc="9716AEBE" w:tentative="1">
      <w:start w:val="1"/>
      <w:numFmt w:val="bullet"/>
      <w:lvlText w:val=" "/>
      <w:lvlJc w:val="left"/>
      <w:pPr>
        <w:tabs>
          <w:tab w:val="num" w:pos="5040"/>
        </w:tabs>
        <w:ind w:left="5040" w:hanging="360"/>
      </w:pPr>
      <w:rPr>
        <w:rFonts w:ascii="Tw Cen MT" w:hAnsi="Tw Cen MT" w:hint="default"/>
      </w:rPr>
    </w:lvl>
    <w:lvl w:ilvl="7" w:tplc="2EBEA4C6" w:tentative="1">
      <w:start w:val="1"/>
      <w:numFmt w:val="bullet"/>
      <w:lvlText w:val=" "/>
      <w:lvlJc w:val="left"/>
      <w:pPr>
        <w:tabs>
          <w:tab w:val="num" w:pos="5760"/>
        </w:tabs>
        <w:ind w:left="5760" w:hanging="360"/>
      </w:pPr>
      <w:rPr>
        <w:rFonts w:ascii="Tw Cen MT" w:hAnsi="Tw Cen MT" w:hint="default"/>
      </w:rPr>
    </w:lvl>
    <w:lvl w:ilvl="8" w:tplc="C2E8D068" w:tentative="1">
      <w:start w:val="1"/>
      <w:numFmt w:val="bullet"/>
      <w:lvlText w:val=" "/>
      <w:lvlJc w:val="left"/>
      <w:pPr>
        <w:tabs>
          <w:tab w:val="num" w:pos="6480"/>
        </w:tabs>
        <w:ind w:left="6480" w:hanging="360"/>
      </w:pPr>
      <w:rPr>
        <w:rFonts w:ascii="Tw Cen MT" w:hAnsi="Tw Cen MT" w:hint="default"/>
      </w:rPr>
    </w:lvl>
  </w:abstractNum>
  <w:abstractNum w:abstractNumId="91" w15:restartNumberingAfterBreak="0">
    <w:nsid w:val="7B3040EB"/>
    <w:multiLevelType w:val="multilevel"/>
    <w:tmpl w:val="641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24561E"/>
    <w:multiLevelType w:val="hybridMultilevel"/>
    <w:tmpl w:val="F99A325C"/>
    <w:lvl w:ilvl="0" w:tplc="4E441A7A">
      <w:start w:val="1"/>
      <w:numFmt w:val="bullet"/>
      <w:lvlText w:val=" "/>
      <w:lvlJc w:val="left"/>
      <w:pPr>
        <w:tabs>
          <w:tab w:val="num" w:pos="720"/>
        </w:tabs>
        <w:ind w:left="720" w:hanging="360"/>
      </w:pPr>
      <w:rPr>
        <w:rFonts w:ascii="Tw Cen MT" w:hAnsi="Tw Cen MT" w:hint="default"/>
      </w:rPr>
    </w:lvl>
    <w:lvl w:ilvl="1" w:tplc="FBE64010" w:tentative="1">
      <w:start w:val="1"/>
      <w:numFmt w:val="bullet"/>
      <w:lvlText w:val=" "/>
      <w:lvlJc w:val="left"/>
      <w:pPr>
        <w:tabs>
          <w:tab w:val="num" w:pos="1440"/>
        </w:tabs>
        <w:ind w:left="1440" w:hanging="360"/>
      </w:pPr>
      <w:rPr>
        <w:rFonts w:ascii="Tw Cen MT" w:hAnsi="Tw Cen MT" w:hint="default"/>
      </w:rPr>
    </w:lvl>
    <w:lvl w:ilvl="2" w:tplc="0CFA2174" w:tentative="1">
      <w:start w:val="1"/>
      <w:numFmt w:val="bullet"/>
      <w:lvlText w:val=" "/>
      <w:lvlJc w:val="left"/>
      <w:pPr>
        <w:tabs>
          <w:tab w:val="num" w:pos="2160"/>
        </w:tabs>
        <w:ind w:left="2160" w:hanging="360"/>
      </w:pPr>
      <w:rPr>
        <w:rFonts w:ascii="Tw Cen MT" w:hAnsi="Tw Cen MT" w:hint="default"/>
      </w:rPr>
    </w:lvl>
    <w:lvl w:ilvl="3" w:tplc="AD0C5470" w:tentative="1">
      <w:start w:val="1"/>
      <w:numFmt w:val="bullet"/>
      <w:lvlText w:val=" "/>
      <w:lvlJc w:val="left"/>
      <w:pPr>
        <w:tabs>
          <w:tab w:val="num" w:pos="2880"/>
        </w:tabs>
        <w:ind w:left="2880" w:hanging="360"/>
      </w:pPr>
      <w:rPr>
        <w:rFonts w:ascii="Tw Cen MT" w:hAnsi="Tw Cen MT" w:hint="default"/>
      </w:rPr>
    </w:lvl>
    <w:lvl w:ilvl="4" w:tplc="D214FF38" w:tentative="1">
      <w:start w:val="1"/>
      <w:numFmt w:val="bullet"/>
      <w:lvlText w:val=" "/>
      <w:lvlJc w:val="left"/>
      <w:pPr>
        <w:tabs>
          <w:tab w:val="num" w:pos="3600"/>
        </w:tabs>
        <w:ind w:left="3600" w:hanging="360"/>
      </w:pPr>
      <w:rPr>
        <w:rFonts w:ascii="Tw Cen MT" w:hAnsi="Tw Cen MT" w:hint="default"/>
      </w:rPr>
    </w:lvl>
    <w:lvl w:ilvl="5" w:tplc="B8F8AEC6" w:tentative="1">
      <w:start w:val="1"/>
      <w:numFmt w:val="bullet"/>
      <w:lvlText w:val=" "/>
      <w:lvlJc w:val="left"/>
      <w:pPr>
        <w:tabs>
          <w:tab w:val="num" w:pos="4320"/>
        </w:tabs>
        <w:ind w:left="4320" w:hanging="360"/>
      </w:pPr>
      <w:rPr>
        <w:rFonts w:ascii="Tw Cen MT" w:hAnsi="Tw Cen MT" w:hint="default"/>
      </w:rPr>
    </w:lvl>
    <w:lvl w:ilvl="6" w:tplc="637E5C3A" w:tentative="1">
      <w:start w:val="1"/>
      <w:numFmt w:val="bullet"/>
      <w:lvlText w:val=" "/>
      <w:lvlJc w:val="left"/>
      <w:pPr>
        <w:tabs>
          <w:tab w:val="num" w:pos="5040"/>
        </w:tabs>
        <w:ind w:left="5040" w:hanging="360"/>
      </w:pPr>
      <w:rPr>
        <w:rFonts w:ascii="Tw Cen MT" w:hAnsi="Tw Cen MT" w:hint="default"/>
      </w:rPr>
    </w:lvl>
    <w:lvl w:ilvl="7" w:tplc="BB6CAF78" w:tentative="1">
      <w:start w:val="1"/>
      <w:numFmt w:val="bullet"/>
      <w:lvlText w:val=" "/>
      <w:lvlJc w:val="left"/>
      <w:pPr>
        <w:tabs>
          <w:tab w:val="num" w:pos="5760"/>
        </w:tabs>
        <w:ind w:left="5760" w:hanging="360"/>
      </w:pPr>
      <w:rPr>
        <w:rFonts w:ascii="Tw Cen MT" w:hAnsi="Tw Cen MT" w:hint="default"/>
      </w:rPr>
    </w:lvl>
    <w:lvl w:ilvl="8" w:tplc="383E2780" w:tentative="1">
      <w:start w:val="1"/>
      <w:numFmt w:val="bullet"/>
      <w:lvlText w:val=" "/>
      <w:lvlJc w:val="left"/>
      <w:pPr>
        <w:tabs>
          <w:tab w:val="num" w:pos="6480"/>
        </w:tabs>
        <w:ind w:left="6480" w:hanging="360"/>
      </w:pPr>
      <w:rPr>
        <w:rFonts w:ascii="Tw Cen MT" w:hAnsi="Tw Cen MT" w:hint="default"/>
      </w:rPr>
    </w:lvl>
  </w:abstractNum>
  <w:abstractNum w:abstractNumId="93" w15:restartNumberingAfterBreak="0">
    <w:nsid w:val="7C2F738B"/>
    <w:multiLevelType w:val="multilevel"/>
    <w:tmpl w:val="D694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CC6007"/>
    <w:multiLevelType w:val="hybridMultilevel"/>
    <w:tmpl w:val="7C6A64A2"/>
    <w:lvl w:ilvl="0" w:tplc="0CF42AEA">
      <w:start w:val="1"/>
      <w:numFmt w:val="bullet"/>
      <w:lvlText w:val="•"/>
      <w:lvlJc w:val="left"/>
      <w:pPr>
        <w:tabs>
          <w:tab w:val="num" w:pos="720"/>
        </w:tabs>
        <w:ind w:left="720" w:hanging="360"/>
      </w:pPr>
      <w:rPr>
        <w:rFonts w:ascii="Arial" w:hAnsi="Arial" w:hint="default"/>
      </w:rPr>
    </w:lvl>
    <w:lvl w:ilvl="1" w:tplc="9EF807CA" w:tentative="1">
      <w:start w:val="1"/>
      <w:numFmt w:val="bullet"/>
      <w:lvlText w:val="•"/>
      <w:lvlJc w:val="left"/>
      <w:pPr>
        <w:tabs>
          <w:tab w:val="num" w:pos="1440"/>
        </w:tabs>
        <w:ind w:left="1440" w:hanging="360"/>
      </w:pPr>
      <w:rPr>
        <w:rFonts w:ascii="Arial" w:hAnsi="Arial" w:hint="default"/>
      </w:rPr>
    </w:lvl>
    <w:lvl w:ilvl="2" w:tplc="0A804EC6" w:tentative="1">
      <w:start w:val="1"/>
      <w:numFmt w:val="bullet"/>
      <w:lvlText w:val="•"/>
      <w:lvlJc w:val="left"/>
      <w:pPr>
        <w:tabs>
          <w:tab w:val="num" w:pos="2160"/>
        </w:tabs>
        <w:ind w:left="2160" w:hanging="360"/>
      </w:pPr>
      <w:rPr>
        <w:rFonts w:ascii="Arial" w:hAnsi="Arial" w:hint="default"/>
      </w:rPr>
    </w:lvl>
    <w:lvl w:ilvl="3" w:tplc="7786D776" w:tentative="1">
      <w:start w:val="1"/>
      <w:numFmt w:val="bullet"/>
      <w:lvlText w:val="•"/>
      <w:lvlJc w:val="left"/>
      <w:pPr>
        <w:tabs>
          <w:tab w:val="num" w:pos="2880"/>
        </w:tabs>
        <w:ind w:left="2880" w:hanging="360"/>
      </w:pPr>
      <w:rPr>
        <w:rFonts w:ascii="Arial" w:hAnsi="Arial" w:hint="default"/>
      </w:rPr>
    </w:lvl>
    <w:lvl w:ilvl="4" w:tplc="6868FC02" w:tentative="1">
      <w:start w:val="1"/>
      <w:numFmt w:val="bullet"/>
      <w:lvlText w:val="•"/>
      <w:lvlJc w:val="left"/>
      <w:pPr>
        <w:tabs>
          <w:tab w:val="num" w:pos="3600"/>
        </w:tabs>
        <w:ind w:left="3600" w:hanging="360"/>
      </w:pPr>
      <w:rPr>
        <w:rFonts w:ascii="Arial" w:hAnsi="Arial" w:hint="default"/>
      </w:rPr>
    </w:lvl>
    <w:lvl w:ilvl="5" w:tplc="8E967A3E" w:tentative="1">
      <w:start w:val="1"/>
      <w:numFmt w:val="bullet"/>
      <w:lvlText w:val="•"/>
      <w:lvlJc w:val="left"/>
      <w:pPr>
        <w:tabs>
          <w:tab w:val="num" w:pos="4320"/>
        </w:tabs>
        <w:ind w:left="4320" w:hanging="360"/>
      </w:pPr>
      <w:rPr>
        <w:rFonts w:ascii="Arial" w:hAnsi="Arial" w:hint="default"/>
      </w:rPr>
    </w:lvl>
    <w:lvl w:ilvl="6" w:tplc="15C239F2" w:tentative="1">
      <w:start w:val="1"/>
      <w:numFmt w:val="bullet"/>
      <w:lvlText w:val="•"/>
      <w:lvlJc w:val="left"/>
      <w:pPr>
        <w:tabs>
          <w:tab w:val="num" w:pos="5040"/>
        </w:tabs>
        <w:ind w:left="5040" w:hanging="360"/>
      </w:pPr>
      <w:rPr>
        <w:rFonts w:ascii="Arial" w:hAnsi="Arial" w:hint="default"/>
      </w:rPr>
    </w:lvl>
    <w:lvl w:ilvl="7" w:tplc="51B4D774" w:tentative="1">
      <w:start w:val="1"/>
      <w:numFmt w:val="bullet"/>
      <w:lvlText w:val="•"/>
      <w:lvlJc w:val="left"/>
      <w:pPr>
        <w:tabs>
          <w:tab w:val="num" w:pos="5760"/>
        </w:tabs>
        <w:ind w:left="5760" w:hanging="360"/>
      </w:pPr>
      <w:rPr>
        <w:rFonts w:ascii="Arial" w:hAnsi="Arial" w:hint="default"/>
      </w:rPr>
    </w:lvl>
    <w:lvl w:ilvl="8" w:tplc="38E62D82"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7F20461B"/>
    <w:multiLevelType w:val="hybridMultilevel"/>
    <w:tmpl w:val="9B1AC3EA"/>
    <w:lvl w:ilvl="0" w:tplc="697AD3E6">
      <w:start w:val="1"/>
      <w:numFmt w:val="bullet"/>
      <w:lvlText w:val=" "/>
      <w:lvlJc w:val="left"/>
      <w:pPr>
        <w:tabs>
          <w:tab w:val="num" w:pos="720"/>
        </w:tabs>
        <w:ind w:left="720" w:hanging="360"/>
      </w:pPr>
      <w:rPr>
        <w:rFonts w:ascii="Tw Cen MT" w:hAnsi="Tw Cen MT" w:hint="default"/>
      </w:rPr>
    </w:lvl>
    <w:lvl w:ilvl="1" w:tplc="BBDEE5A6" w:tentative="1">
      <w:start w:val="1"/>
      <w:numFmt w:val="bullet"/>
      <w:lvlText w:val=" "/>
      <w:lvlJc w:val="left"/>
      <w:pPr>
        <w:tabs>
          <w:tab w:val="num" w:pos="1440"/>
        </w:tabs>
        <w:ind w:left="1440" w:hanging="360"/>
      </w:pPr>
      <w:rPr>
        <w:rFonts w:ascii="Tw Cen MT" w:hAnsi="Tw Cen MT" w:hint="default"/>
      </w:rPr>
    </w:lvl>
    <w:lvl w:ilvl="2" w:tplc="906631D2" w:tentative="1">
      <w:start w:val="1"/>
      <w:numFmt w:val="bullet"/>
      <w:lvlText w:val=" "/>
      <w:lvlJc w:val="left"/>
      <w:pPr>
        <w:tabs>
          <w:tab w:val="num" w:pos="2160"/>
        </w:tabs>
        <w:ind w:left="2160" w:hanging="360"/>
      </w:pPr>
      <w:rPr>
        <w:rFonts w:ascii="Tw Cen MT" w:hAnsi="Tw Cen MT" w:hint="default"/>
      </w:rPr>
    </w:lvl>
    <w:lvl w:ilvl="3" w:tplc="9B905658" w:tentative="1">
      <w:start w:val="1"/>
      <w:numFmt w:val="bullet"/>
      <w:lvlText w:val=" "/>
      <w:lvlJc w:val="left"/>
      <w:pPr>
        <w:tabs>
          <w:tab w:val="num" w:pos="2880"/>
        </w:tabs>
        <w:ind w:left="2880" w:hanging="360"/>
      </w:pPr>
      <w:rPr>
        <w:rFonts w:ascii="Tw Cen MT" w:hAnsi="Tw Cen MT" w:hint="default"/>
      </w:rPr>
    </w:lvl>
    <w:lvl w:ilvl="4" w:tplc="DB2E2374" w:tentative="1">
      <w:start w:val="1"/>
      <w:numFmt w:val="bullet"/>
      <w:lvlText w:val=" "/>
      <w:lvlJc w:val="left"/>
      <w:pPr>
        <w:tabs>
          <w:tab w:val="num" w:pos="3600"/>
        </w:tabs>
        <w:ind w:left="3600" w:hanging="360"/>
      </w:pPr>
      <w:rPr>
        <w:rFonts w:ascii="Tw Cen MT" w:hAnsi="Tw Cen MT" w:hint="default"/>
      </w:rPr>
    </w:lvl>
    <w:lvl w:ilvl="5" w:tplc="7BC6D354" w:tentative="1">
      <w:start w:val="1"/>
      <w:numFmt w:val="bullet"/>
      <w:lvlText w:val=" "/>
      <w:lvlJc w:val="left"/>
      <w:pPr>
        <w:tabs>
          <w:tab w:val="num" w:pos="4320"/>
        </w:tabs>
        <w:ind w:left="4320" w:hanging="360"/>
      </w:pPr>
      <w:rPr>
        <w:rFonts w:ascii="Tw Cen MT" w:hAnsi="Tw Cen MT" w:hint="default"/>
      </w:rPr>
    </w:lvl>
    <w:lvl w:ilvl="6" w:tplc="E2B4B828" w:tentative="1">
      <w:start w:val="1"/>
      <w:numFmt w:val="bullet"/>
      <w:lvlText w:val=" "/>
      <w:lvlJc w:val="left"/>
      <w:pPr>
        <w:tabs>
          <w:tab w:val="num" w:pos="5040"/>
        </w:tabs>
        <w:ind w:left="5040" w:hanging="360"/>
      </w:pPr>
      <w:rPr>
        <w:rFonts w:ascii="Tw Cen MT" w:hAnsi="Tw Cen MT" w:hint="default"/>
      </w:rPr>
    </w:lvl>
    <w:lvl w:ilvl="7" w:tplc="7B8E8E08" w:tentative="1">
      <w:start w:val="1"/>
      <w:numFmt w:val="bullet"/>
      <w:lvlText w:val=" "/>
      <w:lvlJc w:val="left"/>
      <w:pPr>
        <w:tabs>
          <w:tab w:val="num" w:pos="5760"/>
        </w:tabs>
        <w:ind w:left="5760" w:hanging="360"/>
      </w:pPr>
      <w:rPr>
        <w:rFonts w:ascii="Tw Cen MT" w:hAnsi="Tw Cen MT" w:hint="default"/>
      </w:rPr>
    </w:lvl>
    <w:lvl w:ilvl="8" w:tplc="37E4ACFA" w:tentative="1">
      <w:start w:val="1"/>
      <w:numFmt w:val="bullet"/>
      <w:lvlText w:val=" "/>
      <w:lvlJc w:val="left"/>
      <w:pPr>
        <w:tabs>
          <w:tab w:val="num" w:pos="6480"/>
        </w:tabs>
        <w:ind w:left="6480" w:hanging="360"/>
      </w:pPr>
      <w:rPr>
        <w:rFonts w:ascii="Tw Cen MT" w:hAnsi="Tw Cen MT" w:hint="default"/>
      </w:rPr>
    </w:lvl>
  </w:abstractNum>
  <w:num w:numId="1" w16cid:durableId="1933314776">
    <w:abstractNumId w:val="18"/>
  </w:num>
  <w:num w:numId="2" w16cid:durableId="1375885926">
    <w:abstractNumId w:val="58"/>
  </w:num>
  <w:num w:numId="3" w16cid:durableId="974333771">
    <w:abstractNumId w:val="0"/>
  </w:num>
  <w:num w:numId="4" w16cid:durableId="1208491942">
    <w:abstractNumId w:val="2"/>
  </w:num>
  <w:num w:numId="5" w16cid:durableId="1976988745">
    <w:abstractNumId w:val="27"/>
  </w:num>
  <w:num w:numId="6" w16cid:durableId="343242809">
    <w:abstractNumId w:val="23"/>
  </w:num>
  <w:num w:numId="7" w16cid:durableId="130755280">
    <w:abstractNumId w:val="26"/>
  </w:num>
  <w:num w:numId="8" w16cid:durableId="1572077973">
    <w:abstractNumId w:val="70"/>
  </w:num>
  <w:num w:numId="9" w16cid:durableId="1782214352">
    <w:abstractNumId w:val="76"/>
  </w:num>
  <w:num w:numId="10" w16cid:durableId="774061094">
    <w:abstractNumId w:val="90"/>
  </w:num>
  <w:num w:numId="11" w16cid:durableId="1854954897">
    <w:abstractNumId w:val="92"/>
  </w:num>
  <w:num w:numId="12" w16cid:durableId="933436066">
    <w:abstractNumId w:val="95"/>
  </w:num>
  <w:num w:numId="13" w16cid:durableId="1413119646">
    <w:abstractNumId w:val="82"/>
  </w:num>
  <w:num w:numId="14" w16cid:durableId="767698401">
    <w:abstractNumId w:val="94"/>
  </w:num>
  <w:num w:numId="15" w16cid:durableId="370346452">
    <w:abstractNumId w:val="41"/>
  </w:num>
  <w:num w:numId="16" w16cid:durableId="1391490456">
    <w:abstractNumId w:val="79"/>
  </w:num>
  <w:num w:numId="17" w16cid:durableId="194008144">
    <w:abstractNumId w:val="40"/>
  </w:num>
  <w:num w:numId="18" w16cid:durableId="1124231106">
    <w:abstractNumId w:val="61"/>
  </w:num>
  <w:num w:numId="19" w16cid:durableId="996299195">
    <w:abstractNumId w:val="46"/>
  </w:num>
  <w:num w:numId="20" w16cid:durableId="941382698">
    <w:abstractNumId w:val="64"/>
  </w:num>
  <w:num w:numId="21" w16cid:durableId="123084908">
    <w:abstractNumId w:val="5"/>
  </w:num>
  <w:num w:numId="22" w16cid:durableId="1983120760">
    <w:abstractNumId w:val="89"/>
  </w:num>
  <w:num w:numId="23" w16cid:durableId="2078623388">
    <w:abstractNumId w:val="86"/>
  </w:num>
  <w:num w:numId="24" w16cid:durableId="13656434">
    <w:abstractNumId w:val="53"/>
  </w:num>
  <w:num w:numId="25" w16cid:durableId="363020051">
    <w:abstractNumId w:val="59"/>
  </w:num>
  <w:num w:numId="26" w16cid:durableId="141892363">
    <w:abstractNumId w:val="93"/>
  </w:num>
  <w:num w:numId="27" w16cid:durableId="431630044">
    <w:abstractNumId w:val="83"/>
  </w:num>
  <w:num w:numId="28" w16cid:durableId="1919053698">
    <w:abstractNumId w:val="62"/>
  </w:num>
  <w:num w:numId="29" w16cid:durableId="786581624">
    <w:abstractNumId w:val="69"/>
  </w:num>
  <w:num w:numId="30" w16cid:durableId="1831941574">
    <w:abstractNumId w:val="22"/>
  </w:num>
  <w:num w:numId="31" w16cid:durableId="868490870">
    <w:abstractNumId w:val="36"/>
  </w:num>
  <w:num w:numId="32" w16cid:durableId="1201164289">
    <w:abstractNumId w:val="52"/>
  </w:num>
  <w:num w:numId="33" w16cid:durableId="211042961">
    <w:abstractNumId w:val="68"/>
  </w:num>
  <w:num w:numId="34" w16cid:durableId="1884126951">
    <w:abstractNumId w:val="31"/>
  </w:num>
  <w:num w:numId="35" w16cid:durableId="1207791336">
    <w:abstractNumId w:val="21"/>
  </w:num>
  <w:num w:numId="36" w16cid:durableId="50200853">
    <w:abstractNumId w:val="45"/>
  </w:num>
  <w:num w:numId="37" w16cid:durableId="710499929">
    <w:abstractNumId w:val="29"/>
  </w:num>
  <w:num w:numId="38" w16cid:durableId="1030568307">
    <w:abstractNumId w:val="47"/>
  </w:num>
  <w:num w:numId="39" w16cid:durableId="617446424">
    <w:abstractNumId w:val="50"/>
  </w:num>
  <w:num w:numId="40" w16cid:durableId="144663797">
    <w:abstractNumId w:val="13"/>
  </w:num>
  <w:num w:numId="41" w16cid:durableId="1548447293">
    <w:abstractNumId w:val="43"/>
  </w:num>
  <w:num w:numId="42" w16cid:durableId="1958291446">
    <w:abstractNumId w:val="17"/>
  </w:num>
  <w:num w:numId="43" w16cid:durableId="1002465600">
    <w:abstractNumId w:val="75"/>
  </w:num>
  <w:num w:numId="44" w16cid:durableId="438840568">
    <w:abstractNumId w:val="16"/>
  </w:num>
  <w:num w:numId="45" w16cid:durableId="1704793802">
    <w:abstractNumId w:val="72"/>
  </w:num>
  <w:num w:numId="46" w16cid:durableId="2018381431">
    <w:abstractNumId w:val="28"/>
  </w:num>
  <w:num w:numId="47" w16cid:durableId="2033606894">
    <w:abstractNumId w:val="48"/>
  </w:num>
  <w:num w:numId="48" w16cid:durableId="1403020381">
    <w:abstractNumId w:val="81"/>
  </w:num>
  <w:num w:numId="49" w16cid:durableId="363870207">
    <w:abstractNumId w:val="60"/>
  </w:num>
  <w:num w:numId="50" w16cid:durableId="1721902825">
    <w:abstractNumId w:val="4"/>
  </w:num>
  <w:num w:numId="51" w16cid:durableId="850947120">
    <w:abstractNumId w:val="73"/>
  </w:num>
  <w:num w:numId="52" w16cid:durableId="1261140326">
    <w:abstractNumId w:val="44"/>
  </w:num>
  <w:num w:numId="53" w16cid:durableId="33383120">
    <w:abstractNumId w:val="65"/>
  </w:num>
  <w:num w:numId="54" w16cid:durableId="556166656">
    <w:abstractNumId w:val="49"/>
  </w:num>
  <w:num w:numId="55" w16cid:durableId="276714917">
    <w:abstractNumId w:val="24"/>
  </w:num>
  <w:num w:numId="56" w16cid:durableId="1463962780">
    <w:abstractNumId w:val="66"/>
  </w:num>
  <w:num w:numId="57" w16cid:durableId="968130542">
    <w:abstractNumId w:val="20"/>
  </w:num>
  <w:num w:numId="58" w16cid:durableId="637537541">
    <w:abstractNumId w:val="14"/>
  </w:num>
  <w:num w:numId="59" w16cid:durableId="801730375">
    <w:abstractNumId w:val="30"/>
  </w:num>
  <w:num w:numId="60" w16cid:durableId="1271275885">
    <w:abstractNumId w:val="37"/>
  </w:num>
  <w:num w:numId="61" w16cid:durableId="169951685">
    <w:abstractNumId w:val="9"/>
  </w:num>
  <w:num w:numId="62" w16cid:durableId="1260796196">
    <w:abstractNumId w:val="10"/>
  </w:num>
  <w:num w:numId="63" w16cid:durableId="1455639512">
    <w:abstractNumId w:val="71"/>
  </w:num>
  <w:num w:numId="64" w16cid:durableId="1711299552">
    <w:abstractNumId w:val="42"/>
  </w:num>
  <w:num w:numId="65" w16cid:durableId="1841702126">
    <w:abstractNumId w:val="85"/>
  </w:num>
  <w:num w:numId="66" w16cid:durableId="1924602428">
    <w:abstractNumId w:val="33"/>
  </w:num>
  <w:num w:numId="67" w16cid:durableId="606549593">
    <w:abstractNumId w:val="67"/>
  </w:num>
  <w:num w:numId="68" w16cid:durableId="898247739">
    <w:abstractNumId w:val="3"/>
  </w:num>
  <w:num w:numId="69" w16cid:durableId="226646894">
    <w:abstractNumId w:val="15"/>
  </w:num>
  <w:num w:numId="70" w16cid:durableId="1417172762">
    <w:abstractNumId w:val="78"/>
  </w:num>
  <w:num w:numId="71" w16cid:durableId="1349678398">
    <w:abstractNumId w:val="54"/>
  </w:num>
  <w:num w:numId="72" w16cid:durableId="777987071">
    <w:abstractNumId w:val="38"/>
  </w:num>
  <w:num w:numId="73" w16cid:durableId="827792765">
    <w:abstractNumId w:val="8"/>
  </w:num>
  <w:num w:numId="74" w16cid:durableId="1976374855">
    <w:abstractNumId w:val="39"/>
  </w:num>
  <w:num w:numId="75" w16cid:durableId="1543513358">
    <w:abstractNumId w:val="88"/>
  </w:num>
  <w:num w:numId="76" w16cid:durableId="1194877443">
    <w:abstractNumId w:val="56"/>
  </w:num>
  <w:num w:numId="77" w16cid:durableId="1758475124">
    <w:abstractNumId w:val="77"/>
  </w:num>
  <w:num w:numId="78" w16cid:durableId="795491807">
    <w:abstractNumId w:val="6"/>
  </w:num>
  <w:num w:numId="79" w16cid:durableId="1391886056">
    <w:abstractNumId w:val="63"/>
  </w:num>
  <w:num w:numId="80" w16cid:durableId="1427117015">
    <w:abstractNumId w:val="25"/>
  </w:num>
  <w:num w:numId="81" w16cid:durableId="1251040695">
    <w:abstractNumId w:val="84"/>
  </w:num>
  <w:num w:numId="82" w16cid:durableId="2073310724">
    <w:abstractNumId w:val="1"/>
  </w:num>
  <w:num w:numId="83" w16cid:durableId="22484010">
    <w:abstractNumId w:val="11"/>
  </w:num>
  <w:num w:numId="84" w16cid:durableId="1698584812">
    <w:abstractNumId w:val="35"/>
  </w:num>
  <w:num w:numId="85" w16cid:durableId="580140627">
    <w:abstractNumId w:val="57"/>
  </w:num>
  <w:num w:numId="86" w16cid:durableId="683022338">
    <w:abstractNumId w:val="80"/>
  </w:num>
  <w:num w:numId="87" w16cid:durableId="993680244">
    <w:abstractNumId w:val="91"/>
  </w:num>
  <w:num w:numId="88" w16cid:durableId="1227111442">
    <w:abstractNumId w:val="74"/>
  </w:num>
  <w:num w:numId="89" w16cid:durableId="1192569604">
    <w:abstractNumId w:val="51"/>
  </w:num>
  <w:num w:numId="90" w16cid:durableId="1890994763">
    <w:abstractNumId w:val="7"/>
  </w:num>
  <w:num w:numId="91" w16cid:durableId="1638074590">
    <w:abstractNumId w:val="32"/>
  </w:num>
  <w:num w:numId="92" w16cid:durableId="1958172155">
    <w:abstractNumId w:val="12"/>
  </w:num>
  <w:num w:numId="93" w16cid:durableId="1245148484">
    <w:abstractNumId w:val="34"/>
  </w:num>
  <w:num w:numId="94" w16cid:durableId="258343257">
    <w:abstractNumId w:val="55"/>
  </w:num>
  <w:num w:numId="95" w16cid:durableId="1480077618">
    <w:abstractNumId w:val="19"/>
  </w:num>
  <w:num w:numId="96" w16cid:durableId="102267774">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A4"/>
    <w:rsid w:val="00086C67"/>
    <w:rsid w:val="00121B7B"/>
    <w:rsid w:val="002419E6"/>
    <w:rsid w:val="0027496C"/>
    <w:rsid w:val="00444AFA"/>
    <w:rsid w:val="00474715"/>
    <w:rsid w:val="004814A6"/>
    <w:rsid w:val="004A102C"/>
    <w:rsid w:val="005F24B2"/>
    <w:rsid w:val="006A5EF6"/>
    <w:rsid w:val="007046EB"/>
    <w:rsid w:val="007C0FA4"/>
    <w:rsid w:val="007C4BD3"/>
    <w:rsid w:val="007C5DC1"/>
    <w:rsid w:val="008E1FC8"/>
    <w:rsid w:val="00A7616A"/>
    <w:rsid w:val="00D96281"/>
    <w:rsid w:val="00DC49CC"/>
    <w:rsid w:val="00E47393"/>
    <w:rsid w:val="00EA08C6"/>
    <w:rsid w:val="00EA462B"/>
    <w:rsid w:val="00F16232"/>
    <w:rsid w:val="00F82131"/>
    <w:rsid w:val="00FC6754"/>
    <w:rsid w:val="00FD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236"/>
  <w15:chartTrackingRefBased/>
  <w15:docId w15:val="{D9F6BC6A-EF58-41CA-82F4-78284C14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2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D5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9628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A4"/>
    <w:rPr>
      <w:color w:val="0563C1" w:themeColor="hyperlink"/>
      <w:u w:val="single"/>
    </w:rPr>
  </w:style>
  <w:style w:type="character" w:styleId="UnresolvedMention">
    <w:name w:val="Unresolved Mention"/>
    <w:basedOn w:val="DefaultParagraphFont"/>
    <w:uiPriority w:val="99"/>
    <w:semiHidden/>
    <w:unhideWhenUsed/>
    <w:rsid w:val="007C0FA4"/>
    <w:rPr>
      <w:color w:val="605E5C"/>
      <w:shd w:val="clear" w:color="auto" w:fill="E1DFDD"/>
    </w:rPr>
  </w:style>
  <w:style w:type="paragraph" w:styleId="ListParagraph">
    <w:name w:val="List Paragraph"/>
    <w:basedOn w:val="Normal"/>
    <w:uiPriority w:val="34"/>
    <w:qFormat/>
    <w:rsid w:val="0027496C"/>
    <w:pPr>
      <w:ind w:left="720"/>
      <w:contextualSpacing/>
    </w:pPr>
  </w:style>
  <w:style w:type="character" w:customStyle="1" w:styleId="Heading2Char">
    <w:name w:val="Heading 2 Char"/>
    <w:basedOn w:val="DefaultParagraphFont"/>
    <w:link w:val="Heading2"/>
    <w:uiPriority w:val="9"/>
    <w:rsid w:val="00D9628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D9628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96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96281"/>
    <w:rPr>
      <w:i/>
      <w:iCs/>
    </w:rPr>
  </w:style>
  <w:style w:type="character" w:styleId="Strong">
    <w:name w:val="Strong"/>
    <w:basedOn w:val="DefaultParagraphFont"/>
    <w:uiPriority w:val="22"/>
    <w:qFormat/>
    <w:rsid w:val="00D96281"/>
    <w:rPr>
      <w:b/>
      <w:bCs/>
    </w:rPr>
  </w:style>
  <w:style w:type="character" w:customStyle="1" w:styleId="vjs-control-text">
    <w:name w:val="vjs-control-text"/>
    <w:basedOn w:val="DefaultParagraphFont"/>
    <w:rsid w:val="00D96281"/>
  </w:style>
  <w:style w:type="character" w:customStyle="1" w:styleId="vjs-current-time-display">
    <w:name w:val="vjs-current-time-display"/>
    <w:basedOn w:val="DefaultParagraphFont"/>
    <w:rsid w:val="00D96281"/>
  </w:style>
  <w:style w:type="character" w:customStyle="1" w:styleId="vjs-duration-display">
    <w:name w:val="vjs-duration-display"/>
    <w:basedOn w:val="DefaultParagraphFont"/>
    <w:rsid w:val="00D96281"/>
  </w:style>
  <w:style w:type="character" w:customStyle="1" w:styleId="vjs-control-text-loaded-percentage">
    <w:name w:val="vjs-control-text-loaded-percentage"/>
    <w:basedOn w:val="DefaultParagraphFont"/>
    <w:rsid w:val="00D96281"/>
  </w:style>
  <w:style w:type="paragraph" w:customStyle="1" w:styleId="alt">
    <w:name w:val="alt"/>
    <w:basedOn w:val="Normal"/>
    <w:rsid w:val="00D96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D96281"/>
  </w:style>
  <w:style w:type="character" w:customStyle="1" w:styleId="comment">
    <w:name w:val="comment"/>
    <w:basedOn w:val="DefaultParagraphFont"/>
    <w:rsid w:val="00D96281"/>
  </w:style>
  <w:style w:type="character" w:customStyle="1" w:styleId="number">
    <w:name w:val="number"/>
    <w:basedOn w:val="DefaultParagraphFont"/>
    <w:rsid w:val="00D96281"/>
  </w:style>
  <w:style w:type="character" w:customStyle="1" w:styleId="testit">
    <w:name w:val="testit"/>
    <w:basedOn w:val="DefaultParagraphFont"/>
    <w:rsid w:val="00D96281"/>
  </w:style>
  <w:style w:type="paragraph" w:styleId="HTMLPreformatted">
    <w:name w:val="HTML Preformatted"/>
    <w:basedOn w:val="Normal"/>
    <w:link w:val="HTMLPreformattedChar"/>
    <w:uiPriority w:val="99"/>
    <w:semiHidden/>
    <w:unhideWhenUsed/>
    <w:rsid w:val="00D9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96281"/>
    <w:rPr>
      <w:rFonts w:ascii="Courier New" w:eastAsia="Times New Roman" w:hAnsi="Courier New" w:cs="Courier New"/>
      <w:kern w:val="0"/>
      <w:sz w:val="20"/>
      <w:szCs w:val="20"/>
      <w:lang w:eastAsia="en-IN"/>
      <w14:ligatures w14:val="none"/>
    </w:rPr>
  </w:style>
  <w:style w:type="character" w:customStyle="1" w:styleId="string">
    <w:name w:val="string"/>
    <w:basedOn w:val="DefaultParagraphFont"/>
    <w:rsid w:val="00D96281"/>
  </w:style>
  <w:style w:type="character" w:customStyle="1" w:styleId="Heading3Char">
    <w:name w:val="Heading 3 Char"/>
    <w:basedOn w:val="DefaultParagraphFont"/>
    <w:link w:val="Heading3"/>
    <w:uiPriority w:val="9"/>
    <w:rsid w:val="00FD574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D57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FD5749"/>
    <w:rPr>
      <w:color w:val="800080"/>
      <w:u w:val="single"/>
    </w:rPr>
  </w:style>
  <w:style w:type="character" w:customStyle="1" w:styleId="vjs-icon-placeholder">
    <w:name w:val="vjs-icon-placeholder"/>
    <w:basedOn w:val="DefaultParagraphFont"/>
    <w:rsid w:val="00FD5749"/>
  </w:style>
  <w:style w:type="character" w:styleId="HTMLCode">
    <w:name w:val="HTML Code"/>
    <w:basedOn w:val="DefaultParagraphFont"/>
    <w:uiPriority w:val="99"/>
    <w:semiHidden/>
    <w:unhideWhenUsed/>
    <w:rsid w:val="00FD5749"/>
    <w:rPr>
      <w:rFonts w:ascii="Courier New" w:eastAsia="Times New Roman" w:hAnsi="Courier New" w:cs="Courier New"/>
      <w:sz w:val="20"/>
      <w:szCs w:val="20"/>
    </w:rPr>
  </w:style>
  <w:style w:type="paragraph" w:customStyle="1" w:styleId="filename">
    <w:name w:val="filename"/>
    <w:basedOn w:val="Normal"/>
    <w:rsid w:val="00DC4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A5E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768">
      <w:bodyDiv w:val="1"/>
      <w:marLeft w:val="0"/>
      <w:marRight w:val="0"/>
      <w:marTop w:val="0"/>
      <w:marBottom w:val="0"/>
      <w:divBdr>
        <w:top w:val="none" w:sz="0" w:space="0" w:color="auto"/>
        <w:left w:val="none" w:sz="0" w:space="0" w:color="auto"/>
        <w:bottom w:val="none" w:sz="0" w:space="0" w:color="auto"/>
        <w:right w:val="none" w:sz="0" w:space="0" w:color="auto"/>
      </w:divBdr>
    </w:div>
    <w:div w:id="213278370">
      <w:bodyDiv w:val="1"/>
      <w:marLeft w:val="0"/>
      <w:marRight w:val="0"/>
      <w:marTop w:val="0"/>
      <w:marBottom w:val="0"/>
      <w:divBdr>
        <w:top w:val="none" w:sz="0" w:space="0" w:color="auto"/>
        <w:left w:val="none" w:sz="0" w:space="0" w:color="auto"/>
        <w:bottom w:val="none" w:sz="0" w:space="0" w:color="auto"/>
        <w:right w:val="none" w:sz="0" w:space="0" w:color="auto"/>
      </w:divBdr>
      <w:divsChild>
        <w:div w:id="1428187974">
          <w:marLeft w:val="547"/>
          <w:marRight w:val="0"/>
          <w:marTop w:val="200"/>
          <w:marBottom w:val="0"/>
          <w:divBdr>
            <w:top w:val="none" w:sz="0" w:space="0" w:color="auto"/>
            <w:left w:val="none" w:sz="0" w:space="0" w:color="auto"/>
            <w:bottom w:val="none" w:sz="0" w:space="0" w:color="auto"/>
            <w:right w:val="none" w:sz="0" w:space="0" w:color="auto"/>
          </w:divBdr>
        </w:div>
        <w:div w:id="32048993">
          <w:marLeft w:val="547"/>
          <w:marRight w:val="0"/>
          <w:marTop w:val="200"/>
          <w:marBottom w:val="0"/>
          <w:divBdr>
            <w:top w:val="none" w:sz="0" w:space="0" w:color="auto"/>
            <w:left w:val="none" w:sz="0" w:space="0" w:color="auto"/>
            <w:bottom w:val="none" w:sz="0" w:space="0" w:color="auto"/>
            <w:right w:val="none" w:sz="0" w:space="0" w:color="auto"/>
          </w:divBdr>
        </w:div>
        <w:div w:id="1401827838">
          <w:marLeft w:val="547"/>
          <w:marRight w:val="0"/>
          <w:marTop w:val="200"/>
          <w:marBottom w:val="0"/>
          <w:divBdr>
            <w:top w:val="none" w:sz="0" w:space="0" w:color="auto"/>
            <w:left w:val="none" w:sz="0" w:space="0" w:color="auto"/>
            <w:bottom w:val="none" w:sz="0" w:space="0" w:color="auto"/>
            <w:right w:val="none" w:sz="0" w:space="0" w:color="auto"/>
          </w:divBdr>
        </w:div>
        <w:div w:id="2112242512">
          <w:marLeft w:val="547"/>
          <w:marRight w:val="0"/>
          <w:marTop w:val="200"/>
          <w:marBottom w:val="0"/>
          <w:divBdr>
            <w:top w:val="none" w:sz="0" w:space="0" w:color="auto"/>
            <w:left w:val="none" w:sz="0" w:space="0" w:color="auto"/>
            <w:bottom w:val="none" w:sz="0" w:space="0" w:color="auto"/>
            <w:right w:val="none" w:sz="0" w:space="0" w:color="auto"/>
          </w:divBdr>
        </w:div>
        <w:div w:id="804782936">
          <w:marLeft w:val="547"/>
          <w:marRight w:val="0"/>
          <w:marTop w:val="200"/>
          <w:marBottom w:val="0"/>
          <w:divBdr>
            <w:top w:val="none" w:sz="0" w:space="0" w:color="auto"/>
            <w:left w:val="none" w:sz="0" w:space="0" w:color="auto"/>
            <w:bottom w:val="none" w:sz="0" w:space="0" w:color="auto"/>
            <w:right w:val="none" w:sz="0" w:space="0" w:color="auto"/>
          </w:divBdr>
        </w:div>
        <w:div w:id="551454">
          <w:marLeft w:val="547"/>
          <w:marRight w:val="0"/>
          <w:marTop w:val="200"/>
          <w:marBottom w:val="0"/>
          <w:divBdr>
            <w:top w:val="none" w:sz="0" w:space="0" w:color="auto"/>
            <w:left w:val="none" w:sz="0" w:space="0" w:color="auto"/>
            <w:bottom w:val="none" w:sz="0" w:space="0" w:color="auto"/>
            <w:right w:val="none" w:sz="0" w:space="0" w:color="auto"/>
          </w:divBdr>
        </w:div>
        <w:div w:id="1531334147">
          <w:marLeft w:val="547"/>
          <w:marRight w:val="0"/>
          <w:marTop w:val="200"/>
          <w:marBottom w:val="0"/>
          <w:divBdr>
            <w:top w:val="none" w:sz="0" w:space="0" w:color="auto"/>
            <w:left w:val="none" w:sz="0" w:space="0" w:color="auto"/>
            <w:bottom w:val="none" w:sz="0" w:space="0" w:color="auto"/>
            <w:right w:val="none" w:sz="0" w:space="0" w:color="auto"/>
          </w:divBdr>
        </w:div>
        <w:div w:id="320736938">
          <w:marLeft w:val="547"/>
          <w:marRight w:val="0"/>
          <w:marTop w:val="200"/>
          <w:marBottom w:val="0"/>
          <w:divBdr>
            <w:top w:val="none" w:sz="0" w:space="0" w:color="auto"/>
            <w:left w:val="none" w:sz="0" w:space="0" w:color="auto"/>
            <w:bottom w:val="none" w:sz="0" w:space="0" w:color="auto"/>
            <w:right w:val="none" w:sz="0" w:space="0" w:color="auto"/>
          </w:divBdr>
        </w:div>
      </w:divsChild>
    </w:div>
    <w:div w:id="233131458">
      <w:bodyDiv w:val="1"/>
      <w:marLeft w:val="0"/>
      <w:marRight w:val="0"/>
      <w:marTop w:val="0"/>
      <w:marBottom w:val="0"/>
      <w:divBdr>
        <w:top w:val="none" w:sz="0" w:space="0" w:color="auto"/>
        <w:left w:val="none" w:sz="0" w:space="0" w:color="auto"/>
        <w:bottom w:val="none" w:sz="0" w:space="0" w:color="auto"/>
        <w:right w:val="none" w:sz="0" w:space="0" w:color="auto"/>
      </w:divBdr>
    </w:div>
    <w:div w:id="297149193">
      <w:bodyDiv w:val="1"/>
      <w:marLeft w:val="0"/>
      <w:marRight w:val="0"/>
      <w:marTop w:val="0"/>
      <w:marBottom w:val="0"/>
      <w:divBdr>
        <w:top w:val="none" w:sz="0" w:space="0" w:color="auto"/>
        <w:left w:val="none" w:sz="0" w:space="0" w:color="auto"/>
        <w:bottom w:val="none" w:sz="0" w:space="0" w:color="auto"/>
        <w:right w:val="none" w:sz="0" w:space="0" w:color="auto"/>
      </w:divBdr>
      <w:divsChild>
        <w:div w:id="649672461">
          <w:marLeft w:val="547"/>
          <w:marRight w:val="0"/>
          <w:marTop w:val="200"/>
          <w:marBottom w:val="0"/>
          <w:divBdr>
            <w:top w:val="none" w:sz="0" w:space="0" w:color="auto"/>
            <w:left w:val="none" w:sz="0" w:space="0" w:color="auto"/>
            <w:bottom w:val="none" w:sz="0" w:space="0" w:color="auto"/>
            <w:right w:val="none" w:sz="0" w:space="0" w:color="auto"/>
          </w:divBdr>
        </w:div>
        <w:div w:id="1156649430">
          <w:marLeft w:val="547"/>
          <w:marRight w:val="0"/>
          <w:marTop w:val="200"/>
          <w:marBottom w:val="0"/>
          <w:divBdr>
            <w:top w:val="none" w:sz="0" w:space="0" w:color="auto"/>
            <w:left w:val="none" w:sz="0" w:space="0" w:color="auto"/>
            <w:bottom w:val="none" w:sz="0" w:space="0" w:color="auto"/>
            <w:right w:val="none" w:sz="0" w:space="0" w:color="auto"/>
          </w:divBdr>
        </w:div>
        <w:div w:id="872570292">
          <w:marLeft w:val="547"/>
          <w:marRight w:val="0"/>
          <w:marTop w:val="200"/>
          <w:marBottom w:val="0"/>
          <w:divBdr>
            <w:top w:val="none" w:sz="0" w:space="0" w:color="auto"/>
            <w:left w:val="none" w:sz="0" w:space="0" w:color="auto"/>
            <w:bottom w:val="none" w:sz="0" w:space="0" w:color="auto"/>
            <w:right w:val="none" w:sz="0" w:space="0" w:color="auto"/>
          </w:divBdr>
        </w:div>
        <w:div w:id="1038748806">
          <w:marLeft w:val="547"/>
          <w:marRight w:val="0"/>
          <w:marTop w:val="200"/>
          <w:marBottom w:val="0"/>
          <w:divBdr>
            <w:top w:val="none" w:sz="0" w:space="0" w:color="auto"/>
            <w:left w:val="none" w:sz="0" w:space="0" w:color="auto"/>
            <w:bottom w:val="none" w:sz="0" w:space="0" w:color="auto"/>
            <w:right w:val="none" w:sz="0" w:space="0" w:color="auto"/>
          </w:divBdr>
        </w:div>
        <w:div w:id="857811999">
          <w:marLeft w:val="547"/>
          <w:marRight w:val="0"/>
          <w:marTop w:val="200"/>
          <w:marBottom w:val="0"/>
          <w:divBdr>
            <w:top w:val="none" w:sz="0" w:space="0" w:color="auto"/>
            <w:left w:val="none" w:sz="0" w:space="0" w:color="auto"/>
            <w:bottom w:val="none" w:sz="0" w:space="0" w:color="auto"/>
            <w:right w:val="none" w:sz="0" w:space="0" w:color="auto"/>
          </w:divBdr>
        </w:div>
        <w:div w:id="2026901831">
          <w:marLeft w:val="547"/>
          <w:marRight w:val="0"/>
          <w:marTop w:val="200"/>
          <w:marBottom w:val="0"/>
          <w:divBdr>
            <w:top w:val="none" w:sz="0" w:space="0" w:color="auto"/>
            <w:left w:val="none" w:sz="0" w:space="0" w:color="auto"/>
            <w:bottom w:val="none" w:sz="0" w:space="0" w:color="auto"/>
            <w:right w:val="none" w:sz="0" w:space="0" w:color="auto"/>
          </w:divBdr>
        </w:div>
        <w:div w:id="1682974140">
          <w:marLeft w:val="547"/>
          <w:marRight w:val="0"/>
          <w:marTop w:val="200"/>
          <w:marBottom w:val="0"/>
          <w:divBdr>
            <w:top w:val="none" w:sz="0" w:space="0" w:color="auto"/>
            <w:left w:val="none" w:sz="0" w:space="0" w:color="auto"/>
            <w:bottom w:val="none" w:sz="0" w:space="0" w:color="auto"/>
            <w:right w:val="none" w:sz="0" w:space="0" w:color="auto"/>
          </w:divBdr>
        </w:div>
        <w:div w:id="681668439">
          <w:marLeft w:val="547"/>
          <w:marRight w:val="0"/>
          <w:marTop w:val="200"/>
          <w:marBottom w:val="0"/>
          <w:divBdr>
            <w:top w:val="none" w:sz="0" w:space="0" w:color="auto"/>
            <w:left w:val="none" w:sz="0" w:space="0" w:color="auto"/>
            <w:bottom w:val="none" w:sz="0" w:space="0" w:color="auto"/>
            <w:right w:val="none" w:sz="0" w:space="0" w:color="auto"/>
          </w:divBdr>
        </w:div>
        <w:div w:id="2115006015">
          <w:marLeft w:val="547"/>
          <w:marRight w:val="0"/>
          <w:marTop w:val="200"/>
          <w:marBottom w:val="0"/>
          <w:divBdr>
            <w:top w:val="none" w:sz="0" w:space="0" w:color="auto"/>
            <w:left w:val="none" w:sz="0" w:space="0" w:color="auto"/>
            <w:bottom w:val="none" w:sz="0" w:space="0" w:color="auto"/>
            <w:right w:val="none" w:sz="0" w:space="0" w:color="auto"/>
          </w:divBdr>
        </w:div>
      </w:divsChild>
    </w:div>
    <w:div w:id="598485826">
      <w:bodyDiv w:val="1"/>
      <w:marLeft w:val="0"/>
      <w:marRight w:val="0"/>
      <w:marTop w:val="0"/>
      <w:marBottom w:val="0"/>
      <w:divBdr>
        <w:top w:val="none" w:sz="0" w:space="0" w:color="auto"/>
        <w:left w:val="none" w:sz="0" w:space="0" w:color="auto"/>
        <w:bottom w:val="none" w:sz="0" w:space="0" w:color="auto"/>
        <w:right w:val="none" w:sz="0" w:space="0" w:color="auto"/>
      </w:divBdr>
      <w:divsChild>
        <w:div w:id="1981032579">
          <w:marLeft w:val="0"/>
          <w:marRight w:val="0"/>
          <w:marTop w:val="150"/>
          <w:marBottom w:val="150"/>
          <w:divBdr>
            <w:top w:val="none" w:sz="0" w:space="0" w:color="auto"/>
            <w:left w:val="none" w:sz="0" w:space="0" w:color="auto"/>
            <w:bottom w:val="none" w:sz="0" w:space="0" w:color="auto"/>
            <w:right w:val="none" w:sz="0" w:space="0" w:color="auto"/>
          </w:divBdr>
          <w:divsChild>
            <w:div w:id="696271603">
              <w:marLeft w:val="0"/>
              <w:marRight w:val="0"/>
              <w:marTop w:val="0"/>
              <w:marBottom w:val="0"/>
              <w:divBdr>
                <w:top w:val="none" w:sz="0" w:space="0" w:color="auto"/>
                <w:left w:val="none" w:sz="0" w:space="0" w:color="auto"/>
                <w:bottom w:val="none" w:sz="0" w:space="0" w:color="auto"/>
                <w:right w:val="none" w:sz="0" w:space="0" w:color="auto"/>
              </w:divBdr>
              <w:divsChild>
                <w:div w:id="1870216924">
                  <w:marLeft w:val="0"/>
                  <w:marRight w:val="0"/>
                  <w:marTop w:val="0"/>
                  <w:marBottom w:val="0"/>
                  <w:divBdr>
                    <w:top w:val="none" w:sz="0" w:space="0" w:color="auto"/>
                    <w:left w:val="none" w:sz="0" w:space="0" w:color="auto"/>
                    <w:bottom w:val="none" w:sz="0" w:space="0" w:color="auto"/>
                    <w:right w:val="none" w:sz="0" w:space="0" w:color="auto"/>
                  </w:divBdr>
                  <w:divsChild>
                    <w:div w:id="637417248">
                      <w:marLeft w:val="0"/>
                      <w:marRight w:val="0"/>
                      <w:marTop w:val="0"/>
                      <w:marBottom w:val="0"/>
                      <w:divBdr>
                        <w:top w:val="none" w:sz="0" w:space="0" w:color="auto"/>
                        <w:left w:val="none" w:sz="0" w:space="0" w:color="auto"/>
                        <w:bottom w:val="none" w:sz="0" w:space="0" w:color="auto"/>
                        <w:right w:val="none" w:sz="0" w:space="0" w:color="auto"/>
                      </w:divBdr>
                      <w:divsChild>
                        <w:div w:id="1847359853">
                          <w:marLeft w:val="0"/>
                          <w:marRight w:val="0"/>
                          <w:marTop w:val="15"/>
                          <w:marBottom w:val="0"/>
                          <w:divBdr>
                            <w:top w:val="none" w:sz="0" w:space="0" w:color="auto"/>
                            <w:left w:val="none" w:sz="0" w:space="0" w:color="auto"/>
                            <w:bottom w:val="none" w:sz="0" w:space="0" w:color="auto"/>
                            <w:right w:val="none" w:sz="0" w:space="0" w:color="auto"/>
                          </w:divBdr>
                        </w:div>
                        <w:div w:id="1965308637">
                          <w:marLeft w:val="0"/>
                          <w:marRight w:val="0"/>
                          <w:marTop w:val="15"/>
                          <w:marBottom w:val="0"/>
                          <w:divBdr>
                            <w:top w:val="none" w:sz="0" w:space="0" w:color="auto"/>
                            <w:left w:val="none" w:sz="0" w:space="0" w:color="auto"/>
                            <w:bottom w:val="none" w:sz="0" w:space="0" w:color="auto"/>
                            <w:right w:val="none" w:sz="0" w:space="0" w:color="auto"/>
                          </w:divBdr>
                        </w:div>
                        <w:div w:id="1082533121">
                          <w:marLeft w:val="0"/>
                          <w:marRight w:val="0"/>
                          <w:marTop w:val="15"/>
                          <w:marBottom w:val="0"/>
                          <w:divBdr>
                            <w:top w:val="none" w:sz="0" w:space="0" w:color="auto"/>
                            <w:left w:val="none" w:sz="0" w:space="0" w:color="auto"/>
                            <w:bottom w:val="none" w:sz="0" w:space="0" w:color="auto"/>
                            <w:right w:val="none" w:sz="0" w:space="0" w:color="auto"/>
                          </w:divBdr>
                        </w:div>
                        <w:div w:id="1777629078">
                          <w:marLeft w:val="0"/>
                          <w:marRight w:val="0"/>
                          <w:marTop w:val="0"/>
                          <w:marBottom w:val="0"/>
                          <w:divBdr>
                            <w:top w:val="none" w:sz="0" w:space="0" w:color="auto"/>
                            <w:left w:val="none" w:sz="0" w:space="0" w:color="auto"/>
                            <w:bottom w:val="none" w:sz="0" w:space="0" w:color="auto"/>
                            <w:right w:val="none" w:sz="0" w:space="0" w:color="auto"/>
                          </w:divBdr>
                          <w:divsChild>
                            <w:div w:id="698505835">
                              <w:marLeft w:val="0"/>
                              <w:marRight w:val="0"/>
                              <w:marTop w:val="0"/>
                              <w:marBottom w:val="0"/>
                              <w:divBdr>
                                <w:top w:val="none" w:sz="0" w:space="0" w:color="auto"/>
                                <w:left w:val="none" w:sz="0" w:space="0" w:color="auto"/>
                                <w:bottom w:val="none" w:sz="0" w:space="0" w:color="auto"/>
                                <w:right w:val="none" w:sz="0" w:space="0" w:color="auto"/>
                              </w:divBdr>
                            </w:div>
                          </w:divsChild>
                        </w:div>
                        <w:div w:id="1646620397">
                          <w:marLeft w:val="0"/>
                          <w:marRight w:val="0"/>
                          <w:marTop w:val="0"/>
                          <w:marBottom w:val="0"/>
                          <w:divBdr>
                            <w:top w:val="none" w:sz="0" w:space="0" w:color="auto"/>
                            <w:left w:val="none" w:sz="0" w:space="0" w:color="auto"/>
                            <w:bottom w:val="none" w:sz="0" w:space="0" w:color="auto"/>
                            <w:right w:val="none" w:sz="0" w:space="0" w:color="auto"/>
                          </w:divBdr>
                        </w:div>
                      </w:divsChild>
                    </w:div>
                    <w:div w:id="18254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73164">
          <w:marLeft w:val="0"/>
          <w:marRight w:val="0"/>
          <w:marTop w:val="0"/>
          <w:marBottom w:val="120"/>
          <w:divBdr>
            <w:top w:val="single" w:sz="6" w:space="8" w:color="D5DDC6"/>
            <w:left w:val="single" w:sz="6" w:space="0" w:color="D5DDC6"/>
            <w:bottom w:val="single" w:sz="6" w:space="12" w:color="D5DDC6"/>
            <w:right w:val="single" w:sz="6" w:space="0" w:color="D5DDC6"/>
          </w:divBdr>
          <w:divsChild>
            <w:div w:id="534541369">
              <w:marLeft w:val="0"/>
              <w:marRight w:val="0"/>
              <w:marTop w:val="120"/>
              <w:marBottom w:val="120"/>
              <w:divBdr>
                <w:top w:val="none" w:sz="0" w:space="0" w:color="auto"/>
                <w:left w:val="none" w:sz="0" w:space="0" w:color="auto"/>
                <w:bottom w:val="none" w:sz="0" w:space="0" w:color="auto"/>
                <w:right w:val="none" w:sz="0" w:space="0" w:color="auto"/>
              </w:divBdr>
            </w:div>
          </w:divsChild>
        </w:div>
        <w:div w:id="1185285218">
          <w:marLeft w:val="0"/>
          <w:marRight w:val="0"/>
          <w:marTop w:val="120"/>
          <w:marBottom w:val="0"/>
          <w:divBdr>
            <w:top w:val="single" w:sz="6" w:space="0" w:color="D5DDC6"/>
            <w:left w:val="single" w:sz="6" w:space="4" w:color="D5DDC6"/>
            <w:bottom w:val="single" w:sz="6" w:space="0" w:color="D5DDC6"/>
            <w:right w:val="single" w:sz="6" w:space="0" w:color="D5DDC6"/>
          </w:divBdr>
        </w:div>
        <w:div w:id="1533688161">
          <w:marLeft w:val="0"/>
          <w:marRight w:val="0"/>
          <w:marTop w:val="0"/>
          <w:marBottom w:val="120"/>
          <w:divBdr>
            <w:top w:val="single" w:sz="6" w:space="8" w:color="D5DDC6"/>
            <w:left w:val="single" w:sz="6" w:space="0" w:color="D5DDC6"/>
            <w:bottom w:val="single" w:sz="6" w:space="12" w:color="D5DDC6"/>
            <w:right w:val="single" w:sz="6" w:space="0" w:color="D5DDC6"/>
          </w:divBdr>
          <w:divsChild>
            <w:div w:id="1165630108">
              <w:marLeft w:val="0"/>
              <w:marRight w:val="0"/>
              <w:marTop w:val="120"/>
              <w:marBottom w:val="120"/>
              <w:divBdr>
                <w:top w:val="none" w:sz="0" w:space="0" w:color="auto"/>
                <w:left w:val="none" w:sz="0" w:space="0" w:color="auto"/>
                <w:bottom w:val="none" w:sz="0" w:space="0" w:color="auto"/>
                <w:right w:val="none" w:sz="0" w:space="0" w:color="auto"/>
              </w:divBdr>
            </w:div>
          </w:divsChild>
        </w:div>
        <w:div w:id="1151404861">
          <w:marLeft w:val="0"/>
          <w:marRight w:val="0"/>
          <w:marTop w:val="120"/>
          <w:marBottom w:val="0"/>
          <w:divBdr>
            <w:top w:val="single" w:sz="6" w:space="0" w:color="D5DDC6"/>
            <w:left w:val="single" w:sz="6" w:space="4" w:color="D5DDC6"/>
            <w:bottom w:val="single" w:sz="6" w:space="0" w:color="D5DDC6"/>
            <w:right w:val="single" w:sz="6" w:space="0" w:color="D5DDC6"/>
          </w:divBdr>
        </w:div>
        <w:div w:id="1220290376">
          <w:marLeft w:val="0"/>
          <w:marRight w:val="0"/>
          <w:marTop w:val="0"/>
          <w:marBottom w:val="120"/>
          <w:divBdr>
            <w:top w:val="single" w:sz="6" w:space="8" w:color="D5DDC6"/>
            <w:left w:val="single" w:sz="6" w:space="0" w:color="D5DDC6"/>
            <w:bottom w:val="single" w:sz="6" w:space="12" w:color="D5DDC6"/>
            <w:right w:val="single" w:sz="6" w:space="0" w:color="D5DDC6"/>
          </w:divBdr>
          <w:divsChild>
            <w:div w:id="65346644">
              <w:marLeft w:val="0"/>
              <w:marRight w:val="0"/>
              <w:marTop w:val="120"/>
              <w:marBottom w:val="120"/>
              <w:divBdr>
                <w:top w:val="none" w:sz="0" w:space="0" w:color="auto"/>
                <w:left w:val="none" w:sz="0" w:space="0" w:color="auto"/>
                <w:bottom w:val="none" w:sz="0" w:space="0" w:color="auto"/>
                <w:right w:val="none" w:sz="0" w:space="0" w:color="auto"/>
              </w:divBdr>
            </w:div>
          </w:divsChild>
        </w:div>
        <w:div w:id="81685136">
          <w:marLeft w:val="0"/>
          <w:marRight w:val="0"/>
          <w:marTop w:val="120"/>
          <w:marBottom w:val="0"/>
          <w:divBdr>
            <w:top w:val="single" w:sz="6" w:space="0" w:color="D5DDC6"/>
            <w:left w:val="single" w:sz="6" w:space="4" w:color="D5DDC6"/>
            <w:bottom w:val="single" w:sz="6" w:space="0" w:color="D5DDC6"/>
            <w:right w:val="single" w:sz="6" w:space="0" w:color="D5DDC6"/>
          </w:divBdr>
        </w:div>
        <w:div w:id="428426507">
          <w:marLeft w:val="0"/>
          <w:marRight w:val="0"/>
          <w:marTop w:val="0"/>
          <w:marBottom w:val="120"/>
          <w:divBdr>
            <w:top w:val="single" w:sz="6" w:space="8" w:color="D5DDC6"/>
            <w:left w:val="single" w:sz="6" w:space="0" w:color="D5DDC6"/>
            <w:bottom w:val="single" w:sz="6" w:space="12" w:color="D5DDC6"/>
            <w:right w:val="single" w:sz="6" w:space="0" w:color="D5DDC6"/>
          </w:divBdr>
          <w:divsChild>
            <w:div w:id="1069499731">
              <w:marLeft w:val="0"/>
              <w:marRight w:val="0"/>
              <w:marTop w:val="120"/>
              <w:marBottom w:val="120"/>
              <w:divBdr>
                <w:top w:val="none" w:sz="0" w:space="0" w:color="auto"/>
                <w:left w:val="none" w:sz="0" w:space="0" w:color="auto"/>
                <w:bottom w:val="none" w:sz="0" w:space="0" w:color="auto"/>
                <w:right w:val="none" w:sz="0" w:space="0" w:color="auto"/>
              </w:divBdr>
            </w:div>
          </w:divsChild>
        </w:div>
        <w:div w:id="1535922843">
          <w:marLeft w:val="0"/>
          <w:marRight w:val="0"/>
          <w:marTop w:val="120"/>
          <w:marBottom w:val="0"/>
          <w:divBdr>
            <w:top w:val="single" w:sz="6" w:space="0" w:color="D5DDC6"/>
            <w:left w:val="single" w:sz="6" w:space="4" w:color="D5DDC6"/>
            <w:bottom w:val="single" w:sz="6" w:space="0" w:color="D5DDC6"/>
            <w:right w:val="single" w:sz="6" w:space="0" w:color="D5DDC6"/>
          </w:divBdr>
        </w:div>
        <w:div w:id="656570423">
          <w:marLeft w:val="0"/>
          <w:marRight w:val="0"/>
          <w:marTop w:val="0"/>
          <w:marBottom w:val="120"/>
          <w:divBdr>
            <w:top w:val="single" w:sz="6" w:space="8" w:color="D5DDC6"/>
            <w:left w:val="single" w:sz="6" w:space="0" w:color="D5DDC6"/>
            <w:bottom w:val="single" w:sz="6" w:space="12" w:color="D5DDC6"/>
            <w:right w:val="single" w:sz="6" w:space="0" w:color="D5DDC6"/>
          </w:divBdr>
          <w:divsChild>
            <w:div w:id="1039283765">
              <w:marLeft w:val="0"/>
              <w:marRight w:val="0"/>
              <w:marTop w:val="120"/>
              <w:marBottom w:val="120"/>
              <w:divBdr>
                <w:top w:val="none" w:sz="0" w:space="0" w:color="auto"/>
                <w:left w:val="none" w:sz="0" w:space="0" w:color="auto"/>
                <w:bottom w:val="none" w:sz="0" w:space="0" w:color="auto"/>
                <w:right w:val="none" w:sz="0" w:space="0" w:color="auto"/>
              </w:divBdr>
            </w:div>
          </w:divsChild>
        </w:div>
        <w:div w:id="286012140">
          <w:marLeft w:val="0"/>
          <w:marRight w:val="0"/>
          <w:marTop w:val="120"/>
          <w:marBottom w:val="0"/>
          <w:divBdr>
            <w:top w:val="single" w:sz="6" w:space="0" w:color="D5DDC6"/>
            <w:left w:val="single" w:sz="6" w:space="4" w:color="D5DDC6"/>
            <w:bottom w:val="single" w:sz="6" w:space="0" w:color="D5DDC6"/>
            <w:right w:val="single" w:sz="6" w:space="0" w:color="D5DDC6"/>
          </w:divBdr>
        </w:div>
        <w:div w:id="1426537150">
          <w:marLeft w:val="0"/>
          <w:marRight w:val="0"/>
          <w:marTop w:val="0"/>
          <w:marBottom w:val="120"/>
          <w:divBdr>
            <w:top w:val="single" w:sz="6" w:space="8" w:color="D5DDC6"/>
            <w:left w:val="single" w:sz="6" w:space="0" w:color="D5DDC6"/>
            <w:bottom w:val="single" w:sz="6" w:space="12" w:color="D5DDC6"/>
            <w:right w:val="single" w:sz="6" w:space="0" w:color="D5DDC6"/>
          </w:divBdr>
          <w:divsChild>
            <w:div w:id="2099667133">
              <w:marLeft w:val="0"/>
              <w:marRight w:val="0"/>
              <w:marTop w:val="120"/>
              <w:marBottom w:val="120"/>
              <w:divBdr>
                <w:top w:val="none" w:sz="0" w:space="0" w:color="auto"/>
                <w:left w:val="none" w:sz="0" w:space="0" w:color="auto"/>
                <w:bottom w:val="none" w:sz="0" w:space="0" w:color="auto"/>
                <w:right w:val="none" w:sz="0" w:space="0" w:color="auto"/>
              </w:divBdr>
            </w:div>
          </w:divsChild>
        </w:div>
        <w:div w:id="682099126">
          <w:marLeft w:val="0"/>
          <w:marRight w:val="0"/>
          <w:marTop w:val="120"/>
          <w:marBottom w:val="0"/>
          <w:divBdr>
            <w:top w:val="single" w:sz="6" w:space="0" w:color="D5DDC6"/>
            <w:left w:val="single" w:sz="6" w:space="4" w:color="D5DDC6"/>
            <w:bottom w:val="single" w:sz="6" w:space="0" w:color="D5DDC6"/>
            <w:right w:val="single" w:sz="6" w:space="0" w:color="D5DDC6"/>
          </w:divBdr>
        </w:div>
        <w:div w:id="783305379">
          <w:marLeft w:val="0"/>
          <w:marRight w:val="0"/>
          <w:marTop w:val="0"/>
          <w:marBottom w:val="120"/>
          <w:divBdr>
            <w:top w:val="single" w:sz="6" w:space="8" w:color="D5DDC6"/>
            <w:left w:val="single" w:sz="6" w:space="0" w:color="D5DDC6"/>
            <w:bottom w:val="single" w:sz="6" w:space="12" w:color="D5DDC6"/>
            <w:right w:val="single" w:sz="6" w:space="0" w:color="D5DDC6"/>
          </w:divBdr>
          <w:divsChild>
            <w:div w:id="306279173">
              <w:marLeft w:val="0"/>
              <w:marRight w:val="0"/>
              <w:marTop w:val="120"/>
              <w:marBottom w:val="120"/>
              <w:divBdr>
                <w:top w:val="none" w:sz="0" w:space="0" w:color="auto"/>
                <w:left w:val="none" w:sz="0" w:space="0" w:color="auto"/>
                <w:bottom w:val="none" w:sz="0" w:space="0" w:color="auto"/>
                <w:right w:val="none" w:sz="0" w:space="0" w:color="auto"/>
              </w:divBdr>
            </w:div>
          </w:divsChild>
        </w:div>
        <w:div w:id="1938902769">
          <w:marLeft w:val="0"/>
          <w:marRight w:val="0"/>
          <w:marTop w:val="120"/>
          <w:marBottom w:val="0"/>
          <w:divBdr>
            <w:top w:val="single" w:sz="6" w:space="0" w:color="D5DDC6"/>
            <w:left w:val="single" w:sz="6" w:space="4" w:color="D5DDC6"/>
            <w:bottom w:val="single" w:sz="6" w:space="0" w:color="D5DDC6"/>
            <w:right w:val="single" w:sz="6" w:space="0" w:color="D5DDC6"/>
          </w:divBdr>
        </w:div>
        <w:div w:id="116805281">
          <w:marLeft w:val="0"/>
          <w:marRight w:val="0"/>
          <w:marTop w:val="0"/>
          <w:marBottom w:val="120"/>
          <w:divBdr>
            <w:top w:val="single" w:sz="6" w:space="8" w:color="D5DDC6"/>
            <w:left w:val="single" w:sz="6" w:space="0" w:color="D5DDC6"/>
            <w:bottom w:val="single" w:sz="6" w:space="12" w:color="D5DDC6"/>
            <w:right w:val="single" w:sz="6" w:space="0" w:color="D5DDC6"/>
          </w:divBdr>
          <w:divsChild>
            <w:div w:id="1736391267">
              <w:marLeft w:val="0"/>
              <w:marRight w:val="0"/>
              <w:marTop w:val="120"/>
              <w:marBottom w:val="120"/>
              <w:divBdr>
                <w:top w:val="none" w:sz="0" w:space="0" w:color="auto"/>
                <w:left w:val="none" w:sz="0" w:space="0" w:color="auto"/>
                <w:bottom w:val="none" w:sz="0" w:space="0" w:color="auto"/>
                <w:right w:val="none" w:sz="0" w:space="0" w:color="auto"/>
              </w:divBdr>
            </w:div>
          </w:divsChild>
        </w:div>
        <w:div w:id="566764381">
          <w:marLeft w:val="0"/>
          <w:marRight w:val="0"/>
          <w:marTop w:val="120"/>
          <w:marBottom w:val="0"/>
          <w:divBdr>
            <w:top w:val="single" w:sz="6" w:space="0" w:color="D5DDC6"/>
            <w:left w:val="single" w:sz="6" w:space="4" w:color="D5DDC6"/>
            <w:bottom w:val="single" w:sz="6" w:space="0" w:color="D5DDC6"/>
            <w:right w:val="single" w:sz="6" w:space="0" w:color="D5DDC6"/>
          </w:divBdr>
        </w:div>
        <w:div w:id="1599946995">
          <w:marLeft w:val="0"/>
          <w:marRight w:val="0"/>
          <w:marTop w:val="0"/>
          <w:marBottom w:val="120"/>
          <w:divBdr>
            <w:top w:val="single" w:sz="6" w:space="8" w:color="D5DDC6"/>
            <w:left w:val="single" w:sz="6" w:space="0" w:color="D5DDC6"/>
            <w:bottom w:val="single" w:sz="6" w:space="12" w:color="D5DDC6"/>
            <w:right w:val="single" w:sz="6" w:space="0" w:color="D5DDC6"/>
          </w:divBdr>
          <w:divsChild>
            <w:div w:id="219362827">
              <w:marLeft w:val="0"/>
              <w:marRight w:val="0"/>
              <w:marTop w:val="120"/>
              <w:marBottom w:val="120"/>
              <w:divBdr>
                <w:top w:val="none" w:sz="0" w:space="0" w:color="auto"/>
                <w:left w:val="none" w:sz="0" w:space="0" w:color="auto"/>
                <w:bottom w:val="none" w:sz="0" w:space="0" w:color="auto"/>
                <w:right w:val="none" w:sz="0" w:space="0" w:color="auto"/>
              </w:divBdr>
            </w:div>
          </w:divsChild>
        </w:div>
        <w:div w:id="1007100885">
          <w:marLeft w:val="0"/>
          <w:marRight w:val="0"/>
          <w:marTop w:val="120"/>
          <w:marBottom w:val="0"/>
          <w:divBdr>
            <w:top w:val="single" w:sz="6" w:space="0" w:color="D5DDC6"/>
            <w:left w:val="single" w:sz="6" w:space="4" w:color="D5DDC6"/>
            <w:bottom w:val="single" w:sz="6" w:space="0" w:color="D5DDC6"/>
            <w:right w:val="single" w:sz="6" w:space="0" w:color="D5DDC6"/>
          </w:divBdr>
        </w:div>
        <w:div w:id="2053308939">
          <w:marLeft w:val="0"/>
          <w:marRight w:val="0"/>
          <w:marTop w:val="0"/>
          <w:marBottom w:val="120"/>
          <w:divBdr>
            <w:top w:val="single" w:sz="6" w:space="8" w:color="D5DDC6"/>
            <w:left w:val="single" w:sz="6" w:space="0" w:color="D5DDC6"/>
            <w:bottom w:val="single" w:sz="6" w:space="12" w:color="D5DDC6"/>
            <w:right w:val="single" w:sz="6" w:space="0" w:color="D5DDC6"/>
          </w:divBdr>
          <w:divsChild>
            <w:div w:id="1320306673">
              <w:marLeft w:val="0"/>
              <w:marRight w:val="0"/>
              <w:marTop w:val="120"/>
              <w:marBottom w:val="120"/>
              <w:divBdr>
                <w:top w:val="none" w:sz="0" w:space="0" w:color="auto"/>
                <w:left w:val="none" w:sz="0" w:space="0" w:color="auto"/>
                <w:bottom w:val="none" w:sz="0" w:space="0" w:color="auto"/>
                <w:right w:val="none" w:sz="0" w:space="0" w:color="auto"/>
              </w:divBdr>
            </w:div>
          </w:divsChild>
        </w:div>
        <w:div w:id="1517427911">
          <w:marLeft w:val="0"/>
          <w:marRight w:val="0"/>
          <w:marTop w:val="120"/>
          <w:marBottom w:val="0"/>
          <w:divBdr>
            <w:top w:val="single" w:sz="6" w:space="0" w:color="D5DDC6"/>
            <w:left w:val="single" w:sz="6" w:space="4" w:color="D5DDC6"/>
            <w:bottom w:val="single" w:sz="6" w:space="0" w:color="D5DDC6"/>
            <w:right w:val="single" w:sz="6" w:space="0" w:color="D5DDC6"/>
          </w:divBdr>
        </w:div>
        <w:div w:id="423454364">
          <w:marLeft w:val="0"/>
          <w:marRight w:val="0"/>
          <w:marTop w:val="0"/>
          <w:marBottom w:val="120"/>
          <w:divBdr>
            <w:top w:val="single" w:sz="6" w:space="8" w:color="D5DDC6"/>
            <w:left w:val="single" w:sz="6" w:space="0" w:color="D5DDC6"/>
            <w:bottom w:val="single" w:sz="6" w:space="12" w:color="D5DDC6"/>
            <w:right w:val="single" w:sz="6" w:space="0" w:color="D5DDC6"/>
          </w:divBdr>
          <w:divsChild>
            <w:div w:id="193078021">
              <w:marLeft w:val="0"/>
              <w:marRight w:val="0"/>
              <w:marTop w:val="120"/>
              <w:marBottom w:val="120"/>
              <w:divBdr>
                <w:top w:val="none" w:sz="0" w:space="0" w:color="auto"/>
                <w:left w:val="none" w:sz="0" w:space="0" w:color="auto"/>
                <w:bottom w:val="none" w:sz="0" w:space="0" w:color="auto"/>
                <w:right w:val="none" w:sz="0" w:space="0" w:color="auto"/>
              </w:divBdr>
            </w:div>
          </w:divsChild>
        </w:div>
        <w:div w:id="618030445">
          <w:marLeft w:val="0"/>
          <w:marRight w:val="0"/>
          <w:marTop w:val="120"/>
          <w:marBottom w:val="0"/>
          <w:divBdr>
            <w:top w:val="single" w:sz="6" w:space="0" w:color="D5DDC6"/>
            <w:left w:val="single" w:sz="6" w:space="4" w:color="D5DDC6"/>
            <w:bottom w:val="single" w:sz="6" w:space="0" w:color="D5DDC6"/>
            <w:right w:val="single" w:sz="6" w:space="0" w:color="D5DDC6"/>
          </w:divBdr>
        </w:div>
        <w:div w:id="125130055">
          <w:marLeft w:val="0"/>
          <w:marRight w:val="0"/>
          <w:marTop w:val="0"/>
          <w:marBottom w:val="120"/>
          <w:divBdr>
            <w:top w:val="single" w:sz="6" w:space="8" w:color="D5DDC6"/>
            <w:left w:val="single" w:sz="6" w:space="0" w:color="D5DDC6"/>
            <w:bottom w:val="single" w:sz="6" w:space="12" w:color="D5DDC6"/>
            <w:right w:val="single" w:sz="6" w:space="0" w:color="D5DDC6"/>
          </w:divBdr>
          <w:divsChild>
            <w:div w:id="1159157873">
              <w:marLeft w:val="0"/>
              <w:marRight w:val="0"/>
              <w:marTop w:val="120"/>
              <w:marBottom w:val="120"/>
              <w:divBdr>
                <w:top w:val="none" w:sz="0" w:space="0" w:color="auto"/>
                <w:left w:val="none" w:sz="0" w:space="0" w:color="auto"/>
                <w:bottom w:val="none" w:sz="0" w:space="0" w:color="auto"/>
                <w:right w:val="none" w:sz="0" w:space="0" w:color="auto"/>
              </w:divBdr>
            </w:div>
          </w:divsChild>
        </w:div>
        <w:div w:id="473834525">
          <w:marLeft w:val="0"/>
          <w:marRight w:val="0"/>
          <w:marTop w:val="120"/>
          <w:marBottom w:val="0"/>
          <w:divBdr>
            <w:top w:val="single" w:sz="6" w:space="0" w:color="D5DDC6"/>
            <w:left w:val="single" w:sz="6" w:space="4" w:color="D5DDC6"/>
            <w:bottom w:val="single" w:sz="6" w:space="0" w:color="D5DDC6"/>
            <w:right w:val="single" w:sz="6" w:space="0" w:color="D5DDC6"/>
          </w:divBdr>
        </w:div>
        <w:div w:id="915281846">
          <w:marLeft w:val="0"/>
          <w:marRight w:val="0"/>
          <w:marTop w:val="0"/>
          <w:marBottom w:val="120"/>
          <w:divBdr>
            <w:top w:val="single" w:sz="6" w:space="8" w:color="D5DDC6"/>
            <w:left w:val="single" w:sz="6" w:space="0" w:color="D5DDC6"/>
            <w:bottom w:val="single" w:sz="6" w:space="12" w:color="D5DDC6"/>
            <w:right w:val="single" w:sz="6" w:space="0" w:color="D5DDC6"/>
          </w:divBdr>
          <w:divsChild>
            <w:div w:id="886182044">
              <w:marLeft w:val="0"/>
              <w:marRight w:val="0"/>
              <w:marTop w:val="120"/>
              <w:marBottom w:val="120"/>
              <w:divBdr>
                <w:top w:val="none" w:sz="0" w:space="0" w:color="auto"/>
                <w:left w:val="none" w:sz="0" w:space="0" w:color="auto"/>
                <w:bottom w:val="none" w:sz="0" w:space="0" w:color="auto"/>
                <w:right w:val="none" w:sz="0" w:space="0" w:color="auto"/>
              </w:divBdr>
            </w:div>
          </w:divsChild>
        </w:div>
        <w:div w:id="924724566">
          <w:marLeft w:val="0"/>
          <w:marRight w:val="0"/>
          <w:marTop w:val="120"/>
          <w:marBottom w:val="0"/>
          <w:divBdr>
            <w:top w:val="single" w:sz="6" w:space="0" w:color="D5DDC6"/>
            <w:left w:val="single" w:sz="6" w:space="4" w:color="D5DDC6"/>
            <w:bottom w:val="single" w:sz="6" w:space="0" w:color="D5DDC6"/>
            <w:right w:val="single" w:sz="6" w:space="0" w:color="D5DDC6"/>
          </w:divBdr>
        </w:div>
        <w:div w:id="2047293614">
          <w:marLeft w:val="0"/>
          <w:marRight w:val="0"/>
          <w:marTop w:val="0"/>
          <w:marBottom w:val="120"/>
          <w:divBdr>
            <w:top w:val="single" w:sz="6" w:space="8" w:color="D5DDC6"/>
            <w:left w:val="single" w:sz="6" w:space="0" w:color="D5DDC6"/>
            <w:bottom w:val="single" w:sz="6" w:space="12" w:color="D5DDC6"/>
            <w:right w:val="single" w:sz="6" w:space="0" w:color="D5DDC6"/>
          </w:divBdr>
          <w:divsChild>
            <w:div w:id="77290866">
              <w:marLeft w:val="0"/>
              <w:marRight w:val="0"/>
              <w:marTop w:val="120"/>
              <w:marBottom w:val="120"/>
              <w:divBdr>
                <w:top w:val="none" w:sz="0" w:space="0" w:color="auto"/>
                <w:left w:val="none" w:sz="0" w:space="0" w:color="auto"/>
                <w:bottom w:val="none" w:sz="0" w:space="0" w:color="auto"/>
                <w:right w:val="none" w:sz="0" w:space="0" w:color="auto"/>
              </w:divBdr>
            </w:div>
          </w:divsChild>
        </w:div>
        <w:div w:id="1918634565">
          <w:marLeft w:val="0"/>
          <w:marRight w:val="0"/>
          <w:marTop w:val="120"/>
          <w:marBottom w:val="0"/>
          <w:divBdr>
            <w:top w:val="single" w:sz="6" w:space="0" w:color="D5DDC6"/>
            <w:left w:val="single" w:sz="6" w:space="4" w:color="D5DDC6"/>
            <w:bottom w:val="single" w:sz="6" w:space="0" w:color="D5DDC6"/>
            <w:right w:val="single" w:sz="6" w:space="0" w:color="D5DDC6"/>
          </w:divBdr>
        </w:div>
        <w:div w:id="1489438170">
          <w:marLeft w:val="0"/>
          <w:marRight w:val="0"/>
          <w:marTop w:val="0"/>
          <w:marBottom w:val="120"/>
          <w:divBdr>
            <w:top w:val="single" w:sz="6" w:space="8" w:color="D5DDC6"/>
            <w:left w:val="single" w:sz="6" w:space="0" w:color="D5DDC6"/>
            <w:bottom w:val="single" w:sz="6" w:space="12" w:color="D5DDC6"/>
            <w:right w:val="single" w:sz="6" w:space="0" w:color="D5DDC6"/>
          </w:divBdr>
          <w:divsChild>
            <w:div w:id="1861116483">
              <w:marLeft w:val="0"/>
              <w:marRight w:val="0"/>
              <w:marTop w:val="120"/>
              <w:marBottom w:val="120"/>
              <w:divBdr>
                <w:top w:val="none" w:sz="0" w:space="0" w:color="auto"/>
                <w:left w:val="none" w:sz="0" w:space="0" w:color="auto"/>
                <w:bottom w:val="none" w:sz="0" w:space="0" w:color="auto"/>
                <w:right w:val="none" w:sz="0" w:space="0" w:color="auto"/>
              </w:divBdr>
            </w:div>
          </w:divsChild>
        </w:div>
        <w:div w:id="169106641">
          <w:marLeft w:val="0"/>
          <w:marRight w:val="0"/>
          <w:marTop w:val="120"/>
          <w:marBottom w:val="0"/>
          <w:divBdr>
            <w:top w:val="single" w:sz="6" w:space="0" w:color="D5DDC6"/>
            <w:left w:val="single" w:sz="6" w:space="4" w:color="D5DDC6"/>
            <w:bottom w:val="single" w:sz="6" w:space="0" w:color="D5DDC6"/>
            <w:right w:val="single" w:sz="6" w:space="0" w:color="D5DDC6"/>
          </w:divBdr>
        </w:div>
        <w:div w:id="1777091510">
          <w:marLeft w:val="0"/>
          <w:marRight w:val="0"/>
          <w:marTop w:val="0"/>
          <w:marBottom w:val="120"/>
          <w:divBdr>
            <w:top w:val="single" w:sz="6" w:space="8" w:color="D5DDC6"/>
            <w:left w:val="single" w:sz="6" w:space="0" w:color="D5DDC6"/>
            <w:bottom w:val="single" w:sz="6" w:space="12" w:color="D5DDC6"/>
            <w:right w:val="single" w:sz="6" w:space="0" w:color="D5DDC6"/>
          </w:divBdr>
          <w:divsChild>
            <w:div w:id="1669600931">
              <w:marLeft w:val="0"/>
              <w:marRight w:val="0"/>
              <w:marTop w:val="120"/>
              <w:marBottom w:val="120"/>
              <w:divBdr>
                <w:top w:val="none" w:sz="0" w:space="0" w:color="auto"/>
                <w:left w:val="none" w:sz="0" w:space="0" w:color="auto"/>
                <w:bottom w:val="none" w:sz="0" w:space="0" w:color="auto"/>
                <w:right w:val="none" w:sz="0" w:space="0" w:color="auto"/>
              </w:divBdr>
            </w:div>
          </w:divsChild>
        </w:div>
        <w:div w:id="1169831026">
          <w:marLeft w:val="0"/>
          <w:marRight w:val="0"/>
          <w:marTop w:val="120"/>
          <w:marBottom w:val="0"/>
          <w:divBdr>
            <w:top w:val="single" w:sz="6" w:space="0" w:color="D5DDC6"/>
            <w:left w:val="single" w:sz="6" w:space="4" w:color="D5DDC6"/>
            <w:bottom w:val="single" w:sz="6" w:space="0" w:color="D5DDC6"/>
            <w:right w:val="single" w:sz="6" w:space="0" w:color="D5DDC6"/>
          </w:divBdr>
        </w:div>
        <w:div w:id="2067221661">
          <w:marLeft w:val="0"/>
          <w:marRight w:val="0"/>
          <w:marTop w:val="0"/>
          <w:marBottom w:val="120"/>
          <w:divBdr>
            <w:top w:val="single" w:sz="6" w:space="8" w:color="D5DDC6"/>
            <w:left w:val="single" w:sz="6" w:space="0" w:color="D5DDC6"/>
            <w:bottom w:val="single" w:sz="6" w:space="12" w:color="D5DDC6"/>
            <w:right w:val="single" w:sz="6" w:space="0" w:color="D5DDC6"/>
          </w:divBdr>
          <w:divsChild>
            <w:div w:id="2145660017">
              <w:marLeft w:val="0"/>
              <w:marRight w:val="0"/>
              <w:marTop w:val="120"/>
              <w:marBottom w:val="120"/>
              <w:divBdr>
                <w:top w:val="none" w:sz="0" w:space="0" w:color="auto"/>
                <w:left w:val="none" w:sz="0" w:space="0" w:color="auto"/>
                <w:bottom w:val="none" w:sz="0" w:space="0" w:color="auto"/>
                <w:right w:val="none" w:sz="0" w:space="0" w:color="auto"/>
              </w:divBdr>
            </w:div>
          </w:divsChild>
        </w:div>
        <w:div w:id="9619618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1207021">
      <w:bodyDiv w:val="1"/>
      <w:marLeft w:val="0"/>
      <w:marRight w:val="0"/>
      <w:marTop w:val="0"/>
      <w:marBottom w:val="0"/>
      <w:divBdr>
        <w:top w:val="none" w:sz="0" w:space="0" w:color="auto"/>
        <w:left w:val="none" w:sz="0" w:space="0" w:color="auto"/>
        <w:bottom w:val="none" w:sz="0" w:space="0" w:color="auto"/>
        <w:right w:val="none" w:sz="0" w:space="0" w:color="auto"/>
      </w:divBdr>
    </w:div>
    <w:div w:id="626743671">
      <w:bodyDiv w:val="1"/>
      <w:marLeft w:val="0"/>
      <w:marRight w:val="0"/>
      <w:marTop w:val="0"/>
      <w:marBottom w:val="0"/>
      <w:divBdr>
        <w:top w:val="none" w:sz="0" w:space="0" w:color="auto"/>
        <w:left w:val="none" w:sz="0" w:space="0" w:color="auto"/>
        <w:bottom w:val="none" w:sz="0" w:space="0" w:color="auto"/>
        <w:right w:val="none" w:sz="0" w:space="0" w:color="auto"/>
      </w:divBdr>
      <w:divsChild>
        <w:div w:id="1607810040">
          <w:marLeft w:val="144"/>
          <w:marRight w:val="0"/>
          <w:marTop w:val="240"/>
          <w:marBottom w:val="40"/>
          <w:divBdr>
            <w:top w:val="none" w:sz="0" w:space="0" w:color="auto"/>
            <w:left w:val="none" w:sz="0" w:space="0" w:color="auto"/>
            <w:bottom w:val="none" w:sz="0" w:space="0" w:color="auto"/>
            <w:right w:val="none" w:sz="0" w:space="0" w:color="auto"/>
          </w:divBdr>
        </w:div>
        <w:div w:id="301235736">
          <w:marLeft w:val="144"/>
          <w:marRight w:val="0"/>
          <w:marTop w:val="240"/>
          <w:marBottom w:val="40"/>
          <w:divBdr>
            <w:top w:val="none" w:sz="0" w:space="0" w:color="auto"/>
            <w:left w:val="none" w:sz="0" w:space="0" w:color="auto"/>
            <w:bottom w:val="none" w:sz="0" w:space="0" w:color="auto"/>
            <w:right w:val="none" w:sz="0" w:space="0" w:color="auto"/>
          </w:divBdr>
        </w:div>
        <w:div w:id="1306466657">
          <w:marLeft w:val="144"/>
          <w:marRight w:val="0"/>
          <w:marTop w:val="240"/>
          <w:marBottom w:val="40"/>
          <w:divBdr>
            <w:top w:val="none" w:sz="0" w:space="0" w:color="auto"/>
            <w:left w:val="none" w:sz="0" w:space="0" w:color="auto"/>
            <w:bottom w:val="none" w:sz="0" w:space="0" w:color="auto"/>
            <w:right w:val="none" w:sz="0" w:space="0" w:color="auto"/>
          </w:divBdr>
        </w:div>
      </w:divsChild>
    </w:div>
    <w:div w:id="674845269">
      <w:bodyDiv w:val="1"/>
      <w:marLeft w:val="0"/>
      <w:marRight w:val="0"/>
      <w:marTop w:val="0"/>
      <w:marBottom w:val="0"/>
      <w:divBdr>
        <w:top w:val="none" w:sz="0" w:space="0" w:color="auto"/>
        <w:left w:val="none" w:sz="0" w:space="0" w:color="auto"/>
        <w:bottom w:val="none" w:sz="0" w:space="0" w:color="auto"/>
        <w:right w:val="none" w:sz="0" w:space="0" w:color="auto"/>
      </w:divBdr>
      <w:divsChild>
        <w:div w:id="561916292">
          <w:marLeft w:val="144"/>
          <w:marRight w:val="0"/>
          <w:marTop w:val="240"/>
          <w:marBottom w:val="40"/>
          <w:divBdr>
            <w:top w:val="none" w:sz="0" w:space="0" w:color="auto"/>
            <w:left w:val="none" w:sz="0" w:space="0" w:color="auto"/>
            <w:bottom w:val="none" w:sz="0" w:space="0" w:color="auto"/>
            <w:right w:val="none" w:sz="0" w:space="0" w:color="auto"/>
          </w:divBdr>
        </w:div>
        <w:div w:id="2078673292">
          <w:marLeft w:val="144"/>
          <w:marRight w:val="0"/>
          <w:marTop w:val="240"/>
          <w:marBottom w:val="40"/>
          <w:divBdr>
            <w:top w:val="none" w:sz="0" w:space="0" w:color="auto"/>
            <w:left w:val="none" w:sz="0" w:space="0" w:color="auto"/>
            <w:bottom w:val="none" w:sz="0" w:space="0" w:color="auto"/>
            <w:right w:val="none" w:sz="0" w:space="0" w:color="auto"/>
          </w:divBdr>
        </w:div>
        <w:div w:id="1902906939">
          <w:marLeft w:val="144"/>
          <w:marRight w:val="0"/>
          <w:marTop w:val="240"/>
          <w:marBottom w:val="40"/>
          <w:divBdr>
            <w:top w:val="none" w:sz="0" w:space="0" w:color="auto"/>
            <w:left w:val="none" w:sz="0" w:space="0" w:color="auto"/>
            <w:bottom w:val="none" w:sz="0" w:space="0" w:color="auto"/>
            <w:right w:val="none" w:sz="0" w:space="0" w:color="auto"/>
          </w:divBdr>
        </w:div>
        <w:div w:id="1475634270">
          <w:marLeft w:val="144"/>
          <w:marRight w:val="0"/>
          <w:marTop w:val="240"/>
          <w:marBottom w:val="40"/>
          <w:divBdr>
            <w:top w:val="none" w:sz="0" w:space="0" w:color="auto"/>
            <w:left w:val="none" w:sz="0" w:space="0" w:color="auto"/>
            <w:bottom w:val="none" w:sz="0" w:space="0" w:color="auto"/>
            <w:right w:val="none" w:sz="0" w:space="0" w:color="auto"/>
          </w:divBdr>
        </w:div>
        <w:div w:id="1746879010">
          <w:marLeft w:val="144"/>
          <w:marRight w:val="0"/>
          <w:marTop w:val="240"/>
          <w:marBottom w:val="40"/>
          <w:divBdr>
            <w:top w:val="none" w:sz="0" w:space="0" w:color="auto"/>
            <w:left w:val="none" w:sz="0" w:space="0" w:color="auto"/>
            <w:bottom w:val="none" w:sz="0" w:space="0" w:color="auto"/>
            <w:right w:val="none" w:sz="0" w:space="0" w:color="auto"/>
          </w:divBdr>
        </w:div>
        <w:div w:id="1783649343">
          <w:marLeft w:val="144"/>
          <w:marRight w:val="0"/>
          <w:marTop w:val="240"/>
          <w:marBottom w:val="40"/>
          <w:divBdr>
            <w:top w:val="none" w:sz="0" w:space="0" w:color="auto"/>
            <w:left w:val="none" w:sz="0" w:space="0" w:color="auto"/>
            <w:bottom w:val="none" w:sz="0" w:space="0" w:color="auto"/>
            <w:right w:val="none" w:sz="0" w:space="0" w:color="auto"/>
          </w:divBdr>
        </w:div>
        <w:div w:id="1295677886">
          <w:marLeft w:val="144"/>
          <w:marRight w:val="0"/>
          <w:marTop w:val="240"/>
          <w:marBottom w:val="40"/>
          <w:divBdr>
            <w:top w:val="none" w:sz="0" w:space="0" w:color="auto"/>
            <w:left w:val="none" w:sz="0" w:space="0" w:color="auto"/>
            <w:bottom w:val="none" w:sz="0" w:space="0" w:color="auto"/>
            <w:right w:val="none" w:sz="0" w:space="0" w:color="auto"/>
          </w:divBdr>
        </w:div>
      </w:divsChild>
    </w:div>
    <w:div w:id="792990065">
      <w:bodyDiv w:val="1"/>
      <w:marLeft w:val="0"/>
      <w:marRight w:val="0"/>
      <w:marTop w:val="0"/>
      <w:marBottom w:val="0"/>
      <w:divBdr>
        <w:top w:val="none" w:sz="0" w:space="0" w:color="auto"/>
        <w:left w:val="none" w:sz="0" w:space="0" w:color="auto"/>
        <w:bottom w:val="none" w:sz="0" w:space="0" w:color="auto"/>
        <w:right w:val="none" w:sz="0" w:space="0" w:color="auto"/>
      </w:divBdr>
      <w:divsChild>
        <w:div w:id="765617527">
          <w:marLeft w:val="144"/>
          <w:marRight w:val="0"/>
          <w:marTop w:val="240"/>
          <w:marBottom w:val="40"/>
          <w:divBdr>
            <w:top w:val="none" w:sz="0" w:space="0" w:color="auto"/>
            <w:left w:val="none" w:sz="0" w:space="0" w:color="auto"/>
            <w:bottom w:val="none" w:sz="0" w:space="0" w:color="auto"/>
            <w:right w:val="none" w:sz="0" w:space="0" w:color="auto"/>
          </w:divBdr>
        </w:div>
        <w:div w:id="636835173">
          <w:marLeft w:val="144"/>
          <w:marRight w:val="0"/>
          <w:marTop w:val="240"/>
          <w:marBottom w:val="40"/>
          <w:divBdr>
            <w:top w:val="none" w:sz="0" w:space="0" w:color="auto"/>
            <w:left w:val="none" w:sz="0" w:space="0" w:color="auto"/>
            <w:bottom w:val="none" w:sz="0" w:space="0" w:color="auto"/>
            <w:right w:val="none" w:sz="0" w:space="0" w:color="auto"/>
          </w:divBdr>
        </w:div>
      </w:divsChild>
    </w:div>
    <w:div w:id="814877215">
      <w:bodyDiv w:val="1"/>
      <w:marLeft w:val="0"/>
      <w:marRight w:val="0"/>
      <w:marTop w:val="0"/>
      <w:marBottom w:val="0"/>
      <w:divBdr>
        <w:top w:val="none" w:sz="0" w:space="0" w:color="auto"/>
        <w:left w:val="none" w:sz="0" w:space="0" w:color="auto"/>
        <w:bottom w:val="none" w:sz="0" w:space="0" w:color="auto"/>
        <w:right w:val="none" w:sz="0" w:space="0" w:color="auto"/>
      </w:divBdr>
      <w:divsChild>
        <w:div w:id="1067916776">
          <w:marLeft w:val="0"/>
          <w:marRight w:val="0"/>
          <w:marTop w:val="150"/>
          <w:marBottom w:val="150"/>
          <w:divBdr>
            <w:top w:val="none" w:sz="0" w:space="0" w:color="auto"/>
            <w:left w:val="none" w:sz="0" w:space="0" w:color="auto"/>
            <w:bottom w:val="none" w:sz="0" w:space="0" w:color="auto"/>
            <w:right w:val="none" w:sz="0" w:space="0" w:color="auto"/>
          </w:divBdr>
          <w:divsChild>
            <w:div w:id="334117300">
              <w:marLeft w:val="0"/>
              <w:marRight w:val="0"/>
              <w:marTop w:val="0"/>
              <w:marBottom w:val="0"/>
              <w:divBdr>
                <w:top w:val="none" w:sz="0" w:space="0" w:color="auto"/>
                <w:left w:val="none" w:sz="0" w:space="0" w:color="auto"/>
                <w:bottom w:val="none" w:sz="0" w:space="0" w:color="auto"/>
                <w:right w:val="none" w:sz="0" w:space="0" w:color="auto"/>
              </w:divBdr>
              <w:divsChild>
                <w:div w:id="1982928674">
                  <w:marLeft w:val="0"/>
                  <w:marRight w:val="0"/>
                  <w:marTop w:val="0"/>
                  <w:marBottom w:val="0"/>
                  <w:divBdr>
                    <w:top w:val="none" w:sz="0" w:space="0" w:color="auto"/>
                    <w:left w:val="none" w:sz="0" w:space="0" w:color="auto"/>
                    <w:bottom w:val="none" w:sz="0" w:space="0" w:color="auto"/>
                    <w:right w:val="none" w:sz="0" w:space="0" w:color="auto"/>
                  </w:divBdr>
                  <w:divsChild>
                    <w:div w:id="88433722">
                      <w:marLeft w:val="0"/>
                      <w:marRight w:val="0"/>
                      <w:marTop w:val="0"/>
                      <w:marBottom w:val="0"/>
                      <w:divBdr>
                        <w:top w:val="none" w:sz="0" w:space="0" w:color="auto"/>
                        <w:left w:val="none" w:sz="0" w:space="0" w:color="auto"/>
                        <w:bottom w:val="none" w:sz="0" w:space="0" w:color="auto"/>
                        <w:right w:val="none" w:sz="0" w:space="0" w:color="auto"/>
                      </w:divBdr>
                      <w:divsChild>
                        <w:div w:id="494953271">
                          <w:marLeft w:val="0"/>
                          <w:marRight w:val="0"/>
                          <w:marTop w:val="15"/>
                          <w:marBottom w:val="0"/>
                          <w:divBdr>
                            <w:top w:val="none" w:sz="0" w:space="0" w:color="auto"/>
                            <w:left w:val="none" w:sz="0" w:space="0" w:color="auto"/>
                            <w:bottom w:val="none" w:sz="0" w:space="0" w:color="auto"/>
                            <w:right w:val="none" w:sz="0" w:space="0" w:color="auto"/>
                          </w:divBdr>
                        </w:div>
                        <w:div w:id="1202017656">
                          <w:marLeft w:val="0"/>
                          <w:marRight w:val="0"/>
                          <w:marTop w:val="15"/>
                          <w:marBottom w:val="0"/>
                          <w:divBdr>
                            <w:top w:val="none" w:sz="0" w:space="0" w:color="auto"/>
                            <w:left w:val="none" w:sz="0" w:space="0" w:color="auto"/>
                            <w:bottom w:val="none" w:sz="0" w:space="0" w:color="auto"/>
                            <w:right w:val="none" w:sz="0" w:space="0" w:color="auto"/>
                          </w:divBdr>
                        </w:div>
                        <w:div w:id="2035426090">
                          <w:marLeft w:val="0"/>
                          <w:marRight w:val="0"/>
                          <w:marTop w:val="15"/>
                          <w:marBottom w:val="0"/>
                          <w:divBdr>
                            <w:top w:val="none" w:sz="0" w:space="0" w:color="auto"/>
                            <w:left w:val="none" w:sz="0" w:space="0" w:color="auto"/>
                            <w:bottom w:val="none" w:sz="0" w:space="0" w:color="auto"/>
                            <w:right w:val="none" w:sz="0" w:space="0" w:color="auto"/>
                          </w:divBdr>
                        </w:div>
                        <w:div w:id="934901286">
                          <w:marLeft w:val="0"/>
                          <w:marRight w:val="0"/>
                          <w:marTop w:val="0"/>
                          <w:marBottom w:val="0"/>
                          <w:divBdr>
                            <w:top w:val="none" w:sz="0" w:space="0" w:color="auto"/>
                            <w:left w:val="none" w:sz="0" w:space="0" w:color="auto"/>
                            <w:bottom w:val="none" w:sz="0" w:space="0" w:color="auto"/>
                            <w:right w:val="none" w:sz="0" w:space="0" w:color="auto"/>
                          </w:divBdr>
                          <w:divsChild>
                            <w:div w:id="322467349">
                              <w:marLeft w:val="0"/>
                              <w:marRight w:val="0"/>
                              <w:marTop w:val="0"/>
                              <w:marBottom w:val="0"/>
                              <w:divBdr>
                                <w:top w:val="none" w:sz="0" w:space="0" w:color="auto"/>
                                <w:left w:val="none" w:sz="0" w:space="0" w:color="auto"/>
                                <w:bottom w:val="none" w:sz="0" w:space="0" w:color="auto"/>
                                <w:right w:val="none" w:sz="0" w:space="0" w:color="auto"/>
                              </w:divBdr>
                            </w:div>
                          </w:divsChild>
                        </w:div>
                        <w:div w:id="1206407801">
                          <w:marLeft w:val="0"/>
                          <w:marRight w:val="0"/>
                          <w:marTop w:val="0"/>
                          <w:marBottom w:val="0"/>
                          <w:divBdr>
                            <w:top w:val="none" w:sz="0" w:space="0" w:color="auto"/>
                            <w:left w:val="none" w:sz="0" w:space="0" w:color="auto"/>
                            <w:bottom w:val="none" w:sz="0" w:space="0" w:color="auto"/>
                            <w:right w:val="none" w:sz="0" w:space="0" w:color="auto"/>
                          </w:divBdr>
                        </w:div>
                      </w:divsChild>
                    </w:div>
                    <w:div w:id="7423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9967">
          <w:marLeft w:val="0"/>
          <w:marRight w:val="0"/>
          <w:marTop w:val="0"/>
          <w:marBottom w:val="120"/>
          <w:divBdr>
            <w:top w:val="single" w:sz="6" w:space="8" w:color="D5DDC6"/>
            <w:left w:val="single" w:sz="6" w:space="0" w:color="D5DDC6"/>
            <w:bottom w:val="single" w:sz="6" w:space="12" w:color="D5DDC6"/>
            <w:right w:val="single" w:sz="6" w:space="0" w:color="D5DDC6"/>
          </w:divBdr>
          <w:divsChild>
            <w:div w:id="1807813675">
              <w:marLeft w:val="0"/>
              <w:marRight w:val="0"/>
              <w:marTop w:val="120"/>
              <w:marBottom w:val="120"/>
              <w:divBdr>
                <w:top w:val="none" w:sz="0" w:space="0" w:color="auto"/>
                <w:left w:val="none" w:sz="0" w:space="0" w:color="auto"/>
                <w:bottom w:val="none" w:sz="0" w:space="0" w:color="auto"/>
                <w:right w:val="none" w:sz="0" w:space="0" w:color="auto"/>
              </w:divBdr>
            </w:div>
          </w:divsChild>
        </w:div>
        <w:div w:id="184750944">
          <w:marLeft w:val="0"/>
          <w:marRight w:val="0"/>
          <w:marTop w:val="0"/>
          <w:marBottom w:val="120"/>
          <w:divBdr>
            <w:top w:val="single" w:sz="6" w:space="8" w:color="D5DDC6"/>
            <w:left w:val="single" w:sz="6" w:space="0" w:color="D5DDC6"/>
            <w:bottom w:val="single" w:sz="6" w:space="12" w:color="D5DDC6"/>
            <w:right w:val="single" w:sz="6" w:space="0" w:color="D5DDC6"/>
          </w:divBdr>
          <w:divsChild>
            <w:div w:id="720977564">
              <w:marLeft w:val="0"/>
              <w:marRight w:val="0"/>
              <w:marTop w:val="120"/>
              <w:marBottom w:val="120"/>
              <w:divBdr>
                <w:top w:val="none" w:sz="0" w:space="0" w:color="auto"/>
                <w:left w:val="none" w:sz="0" w:space="0" w:color="auto"/>
                <w:bottom w:val="none" w:sz="0" w:space="0" w:color="auto"/>
                <w:right w:val="none" w:sz="0" w:space="0" w:color="auto"/>
              </w:divBdr>
            </w:div>
          </w:divsChild>
        </w:div>
        <w:div w:id="1317105280">
          <w:marLeft w:val="0"/>
          <w:marRight w:val="0"/>
          <w:marTop w:val="120"/>
          <w:marBottom w:val="0"/>
          <w:divBdr>
            <w:top w:val="single" w:sz="6" w:space="0" w:color="D5DDC6"/>
            <w:left w:val="single" w:sz="6" w:space="4" w:color="D5DDC6"/>
            <w:bottom w:val="single" w:sz="6" w:space="0" w:color="D5DDC6"/>
            <w:right w:val="single" w:sz="6" w:space="0" w:color="D5DDC6"/>
          </w:divBdr>
        </w:div>
        <w:div w:id="184175246">
          <w:marLeft w:val="0"/>
          <w:marRight w:val="0"/>
          <w:marTop w:val="0"/>
          <w:marBottom w:val="120"/>
          <w:divBdr>
            <w:top w:val="single" w:sz="6" w:space="8" w:color="D5DDC6"/>
            <w:left w:val="single" w:sz="6" w:space="0" w:color="D5DDC6"/>
            <w:bottom w:val="single" w:sz="6" w:space="12" w:color="D5DDC6"/>
            <w:right w:val="single" w:sz="6" w:space="0" w:color="D5DDC6"/>
          </w:divBdr>
          <w:divsChild>
            <w:div w:id="416630539">
              <w:marLeft w:val="0"/>
              <w:marRight w:val="0"/>
              <w:marTop w:val="120"/>
              <w:marBottom w:val="120"/>
              <w:divBdr>
                <w:top w:val="none" w:sz="0" w:space="0" w:color="auto"/>
                <w:left w:val="none" w:sz="0" w:space="0" w:color="auto"/>
                <w:bottom w:val="none" w:sz="0" w:space="0" w:color="auto"/>
                <w:right w:val="none" w:sz="0" w:space="0" w:color="auto"/>
              </w:divBdr>
            </w:div>
          </w:divsChild>
        </w:div>
        <w:div w:id="1080718618">
          <w:marLeft w:val="0"/>
          <w:marRight w:val="0"/>
          <w:marTop w:val="120"/>
          <w:marBottom w:val="0"/>
          <w:divBdr>
            <w:top w:val="single" w:sz="6" w:space="0" w:color="D5DDC6"/>
            <w:left w:val="single" w:sz="6" w:space="4" w:color="D5DDC6"/>
            <w:bottom w:val="single" w:sz="6" w:space="0" w:color="D5DDC6"/>
            <w:right w:val="single" w:sz="6" w:space="0" w:color="D5DDC6"/>
          </w:divBdr>
        </w:div>
        <w:div w:id="591281735">
          <w:marLeft w:val="0"/>
          <w:marRight w:val="0"/>
          <w:marTop w:val="0"/>
          <w:marBottom w:val="120"/>
          <w:divBdr>
            <w:top w:val="single" w:sz="6" w:space="8" w:color="D5DDC6"/>
            <w:left w:val="single" w:sz="6" w:space="0" w:color="D5DDC6"/>
            <w:bottom w:val="single" w:sz="6" w:space="12" w:color="D5DDC6"/>
            <w:right w:val="single" w:sz="6" w:space="0" w:color="D5DDC6"/>
          </w:divBdr>
          <w:divsChild>
            <w:div w:id="118502188">
              <w:marLeft w:val="0"/>
              <w:marRight w:val="0"/>
              <w:marTop w:val="120"/>
              <w:marBottom w:val="120"/>
              <w:divBdr>
                <w:top w:val="none" w:sz="0" w:space="0" w:color="auto"/>
                <w:left w:val="none" w:sz="0" w:space="0" w:color="auto"/>
                <w:bottom w:val="none" w:sz="0" w:space="0" w:color="auto"/>
                <w:right w:val="none" w:sz="0" w:space="0" w:color="auto"/>
              </w:divBdr>
            </w:div>
          </w:divsChild>
        </w:div>
        <w:div w:id="1103384054">
          <w:marLeft w:val="0"/>
          <w:marRight w:val="0"/>
          <w:marTop w:val="120"/>
          <w:marBottom w:val="0"/>
          <w:divBdr>
            <w:top w:val="single" w:sz="6" w:space="0" w:color="D5DDC6"/>
            <w:left w:val="single" w:sz="6" w:space="4" w:color="D5DDC6"/>
            <w:bottom w:val="single" w:sz="6" w:space="0" w:color="D5DDC6"/>
            <w:right w:val="single" w:sz="6" w:space="0" w:color="D5DDC6"/>
          </w:divBdr>
        </w:div>
        <w:div w:id="563416386">
          <w:marLeft w:val="0"/>
          <w:marRight w:val="0"/>
          <w:marTop w:val="0"/>
          <w:marBottom w:val="120"/>
          <w:divBdr>
            <w:top w:val="single" w:sz="6" w:space="8" w:color="D5DDC6"/>
            <w:left w:val="single" w:sz="6" w:space="0" w:color="D5DDC6"/>
            <w:bottom w:val="single" w:sz="6" w:space="12" w:color="D5DDC6"/>
            <w:right w:val="single" w:sz="6" w:space="0" w:color="D5DDC6"/>
          </w:divBdr>
          <w:divsChild>
            <w:div w:id="1075662247">
              <w:marLeft w:val="0"/>
              <w:marRight w:val="0"/>
              <w:marTop w:val="120"/>
              <w:marBottom w:val="120"/>
              <w:divBdr>
                <w:top w:val="none" w:sz="0" w:space="0" w:color="auto"/>
                <w:left w:val="none" w:sz="0" w:space="0" w:color="auto"/>
                <w:bottom w:val="none" w:sz="0" w:space="0" w:color="auto"/>
                <w:right w:val="none" w:sz="0" w:space="0" w:color="auto"/>
              </w:divBdr>
            </w:div>
          </w:divsChild>
        </w:div>
        <w:div w:id="811797334">
          <w:marLeft w:val="0"/>
          <w:marRight w:val="0"/>
          <w:marTop w:val="120"/>
          <w:marBottom w:val="0"/>
          <w:divBdr>
            <w:top w:val="single" w:sz="6" w:space="0" w:color="D5DDC6"/>
            <w:left w:val="single" w:sz="6" w:space="4" w:color="D5DDC6"/>
            <w:bottom w:val="single" w:sz="6" w:space="0" w:color="D5DDC6"/>
            <w:right w:val="single" w:sz="6" w:space="0" w:color="D5DDC6"/>
          </w:divBdr>
        </w:div>
        <w:div w:id="1841460834">
          <w:marLeft w:val="0"/>
          <w:marRight w:val="0"/>
          <w:marTop w:val="0"/>
          <w:marBottom w:val="120"/>
          <w:divBdr>
            <w:top w:val="single" w:sz="6" w:space="8" w:color="D5DDC6"/>
            <w:left w:val="single" w:sz="6" w:space="0" w:color="D5DDC6"/>
            <w:bottom w:val="single" w:sz="6" w:space="12" w:color="D5DDC6"/>
            <w:right w:val="single" w:sz="6" w:space="0" w:color="D5DDC6"/>
          </w:divBdr>
          <w:divsChild>
            <w:div w:id="1171677957">
              <w:marLeft w:val="0"/>
              <w:marRight w:val="0"/>
              <w:marTop w:val="120"/>
              <w:marBottom w:val="120"/>
              <w:divBdr>
                <w:top w:val="none" w:sz="0" w:space="0" w:color="auto"/>
                <w:left w:val="none" w:sz="0" w:space="0" w:color="auto"/>
                <w:bottom w:val="none" w:sz="0" w:space="0" w:color="auto"/>
                <w:right w:val="none" w:sz="0" w:space="0" w:color="auto"/>
              </w:divBdr>
            </w:div>
          </w:divsChild>
        </w:div>
        <w:div w:id="361319195">
          <w:marLeft w:val="0"/>
          <w:marRight w:val="0"/>
          <w:marTop w:val="0"/>
          <w:marBottom w:val="120"/>
          <w:divBdr>
            <w:top w:val="single" w:sz="6" w:space="8" w:color="D5DDC6"/>
            <w:left w:val="single" w:sz="6" w:space="0" w:color="D5DDC6"/>
            <w:bottom w:val="single" w:sz="6" w:space="12" w:color="D5DDC6"/>
            <w:right w:val="single" w:sz="6" w:space="0" w:color="D5DDC6"/>
          </w:divBdr>
          <w:divsChild>
            <w:div w:id="2077320633">
              <w:marLeft w:val="0"/>
              <w:marRight w:val="0"/>
              <w:marTop w:val="120"/>
              <w:marBottom w:val="120"/>
              <w:divBdr>
                <w:top w:val="none" w:sz="0" w:space="0" w:color="auto"/>
                <w:left w:val="none" w:sz="0" w:space="0" w:color="auto"/>
                <w:bottom w:val="none" w:sz="0" w:space="0" w:color="auto"/>
                <w:right w:val="none" w:sz="0" w:space="0" w:color="auto"/>
              </w:divBdr>
            </w:div>
          </w:divsChild>
        </w:div>
        <w:div w:id="2070884577">
          <w:marLeft w:val="0"/>
          <w:marRight w:val="0"/>
          <w:marTop w:val="120"/>
          <w:marBottom w:val="0"/>
          <w:divBdr>
            <w:top w:val="single" w:sz="6" w:space="0" w:color="D5DDC6"/>
            <w:left w:val="single" w:sz="6" w:space="4" w:color="D5DDC6"/>
            <w:bottom w:val="single" w:sz="6" w:space="0" w:color="D5DDC6"/>
            <w:right w:val="single" w:sz="6" w:space="0" w:color="D5DDC6"/>
          </w:divBdr>
        </w:div>
        <w:div w:id="175120569">
          <w:marLeft w:val="0"/>
          <w:marRight w:val="0"/>
          <w:marTop w:val="0"/>
          <w:marBottom w:val="120"/>
          <w:divBdr>
            <w:top w:val="single" w:sz="6" w:space="8" w:color="D5DDC6"/>
            <w:left w:val="single" w:sz="6" w:space="0" w:color="D5DDC6"/>
            <w:bottom w:val="single" w:sz="6" w:space="12" w:color="D5DDC6"/>
            <w:right w:val="single" w:sz="6" w:space="0" w:color="D5DDC6"/>
          </w:divBdr>
          <w:divsChild>
            <w:div w:id="454911123">
              <w:marLeft w:val="0"/>
              <w:marRight w:val="0"/>
              <w:marTop w:val="120"/>
              <w:marBottom w:val="120"/>
              <w:divBdr>
                <w:top w:val="none" w:sz="0" w:space="0" w:color="auto"/>
                <w:left w:val="none" w:sz="0" w:space="0" w:color="auto"/>
                <w:bottom w:val="none" w:sz="0" w:space="0" w:color="auto"/>
                <w:right w:val="none" w:sz="0" w:space="0" w:color="auto"/>
              </w:divBdr>
            </w:div>
          </w:divsChild>
        </w:div>
        <w:div w:id="649217348">
          <w:marLeft w:val="0"/>
          <w:marRight w:val="0"/>
          <w:marTop w:val="0"/>
          <w:marBottom w:val="120"/>
          <w:divBdr>
            <w:top w:val="single" w:sz="6" w:space="8" w:color="D5DDC6"/>
            <w:left w:val="single" w:sz="6" w:space="0" w:color="D5DDC6"/>
            <w:bottom w:val="single" w:sz="6" w:space="12" w:color="D5DDC6"/>
            <w:right w:val="single" w:sz="6" w:space="0" w:color="D5DDC6"/>
          </w:divBdr>
          <w:divsChild>
            <w:div w:id="258178011">
              <w:marLeft w:val="0"/>
              <w:marRight w:val="0"/>
              <w:marTop w:val="120"/>
              <w:marBottom w:val="120"/>
              <w:divBdr>
                <w:top w:val="none" w:sz="0" w:space="0" w:color="auto"/>
                <w:left w:val="none" w:sz="0" w:space="0" w:color="auto"/>
                <w:bottom w:val="none" w:sz="0" w:space="0" w:color="auto"/>
                <w:right w:val="none" w:sz="0" w:space="0" w:color="auto"/>
              </w:divBdr>
            </w:div>
          </w:divsChild>
        </w:div>
        <w:div w:id="1619874308">
          <w:marLeft w:val="0"/>
          <w:marRight w:val="0"/>
          <w:marTop w:val="120"/>
          <w:marBottom w:val="0"/>
          <w:divBdr>
            <w:top w:val="single" w:sz="6" w:space="0" w:color="D5DDC6"/>
            <w:left w:val="single" w:sz="6" w:space="4" w:color="D5DDC6"/>
            <w:bottom w:val="single" w:sz="6" w:space="0" w:color="D5DDC6"/>
            <w:right w:val="single" w:sz="6" w:space="0" w:color="D5DDC6"/>
          </w:divBdr>
        </w:div>
        <w:div w:id="1621841373">
          <w:marLeft w:val="0"/>
          <w:marRight w:val="0"/>
          <w:marTop w:val="0"/>
          <w:marBottom w:val="120"/>
          <w:divBdr>
            <w:top w:val="single" w:sz="6" w:space="8" w:color="D5DDC6"/>
            <w:left w:val="single" w:sz="6" w:space="0" w:color="D5DDC6"/>
            <w:bottom w:val="single" w:sz="6" w:space="12" w:color="D5DDC6"/>
            <w:right w:val="single" w:sz="6" w:space="0" w:color="D5DDC6"/>
          </w:divBdr>
          <w:divsChild>
            <w:div w:id="16992345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9396030">
      <w:bodyDiv w:val="1"/>
      <w:marLeft w:val="0"/>
      <w:marRight w:val="0"/>
      <w:marTop w:val="0"/>
      <w:marBottom w:val="0"/>
      <w:divBdr>
        <w:top w:val="none" w:sz="0" w:space="0" w:color="auto"/>
        <w:left w:val="none" w:sz="0" w:space="0" w:color="auto"/>
        <w:bottom w:val="none" w:sz="0" w:space="0" w:color="auto"/>
        <w:right w:val="none" w:sz="0" w:space="0" w:color="auto"/>
      </w:divBdr>
      <w:divsChild>
        <w:div w:id="2137604902">
          <w:marLeft w:val="0"/>
          <w:marRight w:val="0"/>
          <w:marTop w:val="0"/>
          <w:marBottom w:val="120"/>
          <w:divBdr>
            <w:top w:val="single" w:sz="6" w:space="8" w:color="D5DDC6"/>
            <w:left w:val="single" w:sz="6" w:space="0" w:color="D5DDC6"/>
            <w:bottom w:val="single" w:sz="6" w:space="12" w:color="D5DDC6"/>
            <w:right w:val="single" w:sz="6" w:space="0" w:color="D5DDC6"/>
          </w:divBdr>
          <w:divsChild>
            <w:div w:id="841316187">
              <w:marLeft w:val="0"/>
              <w:marRight w:val="0"/>
              <w:marTop w:val="120"/>
              <w:marBottom w:val="120"/>
              <w:divBdr>
                <w:top w:val="none" w:sz="0" w:space="0" w:color="auto"/>
                <w:left w:val="none" w:sz="0" w:space="0" w:color="auto"/>
                <w:bottom w:val="none" w:sz="0" w:space="0" w:color="auto"/>
                <w:right w:val="none" w:sz="0" w:space="0" w:color="auto"/>
              </w:divBdr>
            </w:div>
          </w:divsChild>
        </w:div>
        <w:div w:id="1985743477">
          <w:marLeft w:val="0"/>
          <w:marRight w:val="0"/>
          <w:marTop w:val="0"/>
          <w:marBottom w:val="120"/>
          <w:divBdr>
            <w:top w:val="single" w:sz="6" w:space="8" w:color="D5DDC6"/>
            <w:left w:val="single" w:sz="6" w:space="0" w:color="D5DDC6"/>
            <w:bottom w:val="single" w:sz="6" w:space="12" w:color="D5DDC6"/>
            <w:right w:val="single" w:sz="6" w:space="0" w:color="D5DDC6"/>
          </w:divBdr>
          <w:divsChild>
            <w:div w:id="468204985">
              <w:marLeft w:val="0"/>
              <w:marRight w:val="0"/>
              <w:marTop w:val="120"/>
              <w:marBottom w:val="120"/>
              <w:divBdr>
                <w:top w:val="none" w:sz="0" w:space="0" w:color="auto"/>
                <w:left w:val="none" w:sz="0" w:space="0" w:color="auto"/>
                <w:bottom w:val="none" w:sz="0" w:space="0" w:color="auto"/>
                <w:right w:val="none" w:sz="0" w:space="0" w:color="auto"/>
              </w:divBdr>
            </w:div>
          </w:divsChild>
        </w:div>
        <w:div w:id="1155297854">
          <w:marLeft w:val="0"/>
          <w:marRight w:val="0"/>
          <w:marTop w:val="120"/>
          <w:marBottom w:val="0"/>
          <w:divBdr>
            <w:top w:val="single" w:sz="6" w:space="0" w:color="D5DDC6"/>
            <w:left w:val="single" w:sz="6" w:space="4" w:color="D5DDC6"/>
            <w:bottom w:val="single" w:sz="6" w:space="0" w:color="D5DDC6"/>
            <w:right w:val="single" w:sz="6" w:space="0" w:color="D5DDC6"/>
          </w:divBdr>
        </w:div>
        <w:div w:id="1519999808">
          <w:marLeft w:val="0"/>
          <w:marRight w:val="0"/>
          <w:marTop w:val="0"/>
          <w:marBottom w:val="120"/>
          <w:divBdr>
            <w:top w:val="single" w:sz="6" w:space="8" w:color="D5DDC6"/>
            <w:left w:val="single" w:sz="6" w:space="0" w:color="D5DDC6"/>
            <w:bottom w:val="single" w:sz="6" w:space="12" w:color="D5DDC6"/>
            <w:right w:val="single" w:sz="6" w:space="0" w:color="D5DDC6"/>
          </w:divBdr>
          <w:divsChild>
            <w:div w:id="139082815">
              <w:marLeft w:val="0"/>
              <w:marRight w:val="0"/>
              <w:marTop w:val="120"/>
              <w:marBottom w:val="120"/>
              <w:divBdr>
                <w:top w:val="none" w:sz="0" w:space="0" w:color="auto"/>
                <w:left w:val="none" w:sz="0" w:space="0" w:color="auto"/>
                <w:bottom w:val="none" w:sz="0" w:space="0" w:color="auto"/>
                <w:right w:val="none" w:sz="0" w:space="0" w:color="auto"/>
              </w:divBdr>
            </w:div>
          </w:divsChild>
        </w:div>
        <w:div w:id="1926527072">
          <w:marLeft w:val="0"/>
          <w:marRight w:val="0"/>
          <w:marTop w:val="0"/>
          <w:marBottom w:val="120"/>
          <w:divBdr>
            <w:top w:val="single" w:sz="6" w:space="8" w:color="D5DDC6"/>
            <w:left w:val="single" w:sz="6" w:space="0" w:color="D5DDC6"/>
            <w:bottom w:val="single" w:sz="6" w:space="12" w:color="D5DDC6"/>
            <w:right w:val="single" w:sz="6" w:space="0" w:color="D5DDC6"/>
          </w:divBdr>
          <w:divsChild>
            <w:div w:id="668080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104577">
      <w:bodyDiv w:val="1"/>
      <w:marLeft w:val="0"/>
      <w:marRight w:val="0"/>
      <w:marTop w:val="0"/>
      <w:marBottom w:val="0"/>
      <w:divBdr>
        <w:top w:val="none" w:sz="0" w:space="0" w:color="auto"/>
        <w:left w:val="none" w:sz="0" w:space="0" w:color="auto"/>
        <w:bottom w:val="none" w:sz="0" w:space="0" w:color="auto"/>
        <w:right w:val="none" w:sz="0" w:space="0" w:color="auto"/>
      </w:divBdr>
    </w:div>
    <w:div w:id="1004212724">
      <w:bodyDiv w:val="1"/>
      <w:marLeft w:val="0"/>
      <w:marRight w:val="0"/>
      <w:marTop w:val="0"/>
      <w:marBottom w:val="0"/>
      <w:divBdr>
        <w:top w:val="none" w:sz="0" w:space="0" w:color="auto"/>
        <w:left w:val="none" w:sz="0" w:space="0" w:color="auto"/>
        <w:bottom w:val="none" w:sz="0" w:space="0" w:color="auto"/>
        <w:right w:val="none" w:sz="0" w:space="0" w:color="auto"/>
      </w:divBdr>
    </w:div>
    <w:div w:id="1026323308">
      <w:bodyDiv w:val="1"/>
      <w:marLeft w:val="0"/>
      <w:marRight w:val="0"/>
      <w:marTop w:val="0"/>
      <w:marBottom w:val="0"/>
      <w:divBdr>
        <w:top w:val="none" w:sz="0" w:space="0" w:color="auto"/>
        <w:left w:val="none" w:sz="0" w:space="0" w:color="auto"/>
        <w:bottom w:val="none" w:sz="0" w:space="0" w:color="auto"/>
        <w:right w:val="none" w:sz="0" w:space="0" w:color="auto"/>
      </w:divBdr>
      <w:divsChild>
        <w:div w:id="214122976">
          <w:marLeft w:val="0"/>
          <w:marRight w:val="0"/>
          <w:marTop w:val="0"/>
          <w:marBottom w:val="120"/>
          <w:divBdr>
            <w:top w:val="single" w:sz="6" w:space="8" w:color="D5DDC6"/>
            <w:left w:val="single" w:sz="6" w:space="0" w:color="D5DDC6"/>
            <w:bottom w:val="single" w:sz="6" w:space="12" w:color="D5DDC6"/>
            <w:right w:val="single" w:sz="6" w:space="0" w:color="D5DDC6"/>
          </w:divBdr>
          <w:divsChild>
            <w:div w:id="220948281">
              <w:marLeft w:val="0"/>
              <w:marRight w:val="0"/>
              <w:marTop w:val="120"/>
              <w:marBottom w:val="120"/>
              <w:divBdr>
                <w:top w:val="none" w:sz="0" w:space="0" w:color="auto"/>
                <w:left w:val="none" w:sz="0" w:space="0" w:color="auto"/>
                <w:bottom w:val="none" w:sz="0" w:space="0" w:color="auto"/>
                <w:right w:val="none" w:sz="0" w:space="0" w:color="auto"/>
              </w:divBdr>
            </w:div>
          </w:divsChild>
        </w:div>
        <w:div w:id="1471172376">
          <w:marLeft w:val="0"/>
          <w:marRight w:val="0"/>
          <w:marTop w:val="120"/>
          <w:marBottom w:val="0"/>
          <w:divBdr>
            <w:top w:val="single" w:sz="6" w:space="0" w:color="D5DDC6"/>
            <w:left w:val="single" w:sz="6" w:space="4" w:color="D5DDC6"/>
            <w:bottom w:val="single" w:sz="6" w:space="0" w:color="D5DDC6"/>
            <w:right w:val="single" w:sz="6" w:space="0" w:color="D5DDC6"/>
          </w:divBdr>
        </w:div>
        <w:div w:id="415826164">
          <w:marLeft w:val="0"/>
          <w:marRight w:val="0"/>
          <w:marTop w:val="0"/>
          <w:marBottom w:val="120"/>
          <w:divBdr>
            <w:top w:val="single" w:sz="6" w:space="8" w:color="D5DDC6"/>
            <w:left w:val="single" w:sz="6" w:space="0" w:color="D5DDC6"/>
            <w:bottom w:val="single" w:sz="6" w:space="12" w:color="D5DDC6"/>
            <w:right w:val="single" w:sz="6" w:space="0" w:color="D5DDC6"/>
          </w:divBdr>
          <w:divsChild>
            <w:div w:id="1750031984">
              <w:marLeft w:val="0"/>
              <w:marRight w:val="0"/>
              <w:marTop w:val="120"/>
              <w:marBottom w:val="120"/>
              <w:divBdr>
                <w:top w:val="none" w:sz="0" w:space="0" w:color="auto"/>
                <w:left w:val="none" w:sz="0" w:space="0" w:color="auto"/>
                <w:bottom w:val="none" w:sz="0" w:space="0" w:color="auto"/>
                <w:right w:val="none" w:sz="0" w:space="0" w:color="auto"/>
              </w:divBdr>
            </w:div>
          </w:divsChild>
        </w:div>
        <w:div w:id="111562554">
          <w:marLeft w:val="0"/>
          <w:marRight w:val="0"/>
          <w:marTop w:val="120"/>
          <w:marBottom w:val="0"/>
          <w:divBdr>
            <w:top w:val="single" w:sz="6" w:space="0" w:color="D5DDC6"/>
            <w:left w:val="single" w:sz="6" w:space="4" w:color="D5DDC6"/>
            <w:bottom w:val="single" w:sz="6" w:space="0" w:color="D5DDC6"/>
            <w:right w:val="single" w:sz="6" w:space="0" w:color="D5DDC6"/>
          </w:divBdr>
        </w:div>
        <w:div w:id="45634087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41994">
              <w:marLeft w:val="0"/>
              <w:marRight w:val="0"/>
              <w:marTop w:val="120"/>
              <w:marBottom w:val="120"/>
              <w:divBdr>
                <w:top w:val="none" w:sz="0" w:space="0" w:color="auto"/>
                <w:left w:val="none" w:sz="0" w:space="0" w:color="auto"/>
                <w:bottom w:val="none" w:sz="0" w:space="0" w:color="auto"/>
                <w:right w:val="none" w:sz="0" w:space="0" w:color="auto"/>
              </w:divBdr>
            </w:div>
          </w:divsChild>
        </w:div>
        <w:div w:id="1153448910">
          <w:marLeft w:val="0"/>
          <w:marRight w:val="0"/>
          <w:marTop w:val="120"/>
          <w:marBottom w:val="0"/>
          <w:divBdr>
            <w:top w:val="single" w:sz="6" w:space="0" w:color="D5DDC6"/>
            <w:left w:val="single" w:sz="6" w:space="4" w:color="D5DDC6"/>
            <w:bottom w:val="single" w:sz="6" w:space="0" w:color="D5DDC6"/>
            <w:right w:val="single" w:sz="6" w:space="0" w:color="D5DDC6"/>
          </w:divBdr>
        </w:div>
        <w:div w:id="1253971250">
          <w:marLeft w:val="0"/>
          <w:marRight w:val="0"/>
          <w:marTop w:val="0"/>
          <w:marBottom w:val="120"/>
          <w:divBdr>
            <w:top w:val="single" w:sz="6" w:space="8" w:color="D5DDC6"/>
            <w:left w:val="single" w:sz="6" w:space="0" w:color="D5DDC6"/>
            <w:bottom w:val="single" w:sz="6" w:space="12" w:color="D5DDC6"/>
            <w:right w:val="single" w:sz="6" w:space="0" w:color="D5DDC6"/>
          </w:divBdr>
          <w:divsChild>
            <w:div w:id="1922451019">
              <w:marLeft w:val="0"/>
              <w:marRight w:val="0"/>
              <w:marTop w:val="120"/>
              <w:marBottom w:val="120"/>
              <w:divBdr>
                <w:top w:val="none" w:sz="0" w:space="0" w:color="auto"/>
                <w:left w:val="none" w:sz="0" w:space="0" w:color="auto"/>
                <w:bottom w:val="none" w:sz="0" w:space="0" w:color="auto"/>
                <w:right w:val="none" w:sz="0" w:space="0" w:color="auto"/>
              </w:divBdr>
            </w:div>
          </w:divsChild>
        </w:div>
        <w:div w:id="674261341">
          <w:marLeft w:val="0"/>
          <w:marRight w:val="0"/>
          <w:marTop w:val="120"/>
          <w:marBottom w:val="0"/>
          <w:divBdr>
            <w:top w:val="single" w:sz="6" w:space="0" w:color="D5DDC6"/>
            <w:left w:val="single" w:sz="6" w:space="4" w:color="D5DDC6"/>
            <w:bottom w:val="single" w:sz="6" w:space="0" w:color="D5DDC6"/>
            <w:right w:val="single" w:sz="6" w:space="0" w:color="D5DDC6"/>
          </w:divBdr>
        </w:div>
        <w:div w:id="563371092">
          <w:marLeft w:val="0"/>
          <w:marRight w:val="0"/>
          <w:marTop w:val="0"/>
          <w:marBottom w:val="120"/>
          <w:divBdr>
            <w:top w:val="single" w:sz="6" w:space="8" w:color="D5DDC6"/>
            <w:left w:val="single" w:sz="6" w:space="0" w:color="D5DDC6"/>
            <w:bottom w:val="single" w:sz="6" w:space="12" w:color="D5DDC6"/>
            <w:right w:val="single" w:sz="6" w:space="0" w:color="D5DDC6"/>
          </w:divBdr>
          <w:divsChild>
            <w:div w:id="1433085585">
              <w:marLeft w:val="0"/>
              <w:marRight w:val="0"/>
              <w:marTop w:val="120"/>
              <w:marBottom w:val="120"/>
              <w:divBdr>
                <w:top w:val="none" w:sz="0" w:space="0" w:color="auto"/>
                <w:left w:val="none" w:sz="0" w:space="0" w:color="auto"/>
                <w:bottom w:val="none" w:sz="0" w:space="0" w:color="auto"/>
                <w:right w:val="none" w:sz="0" w:space="0" w:color="auto"/>
              </w:divBdr>
            </w:div>
          </w:divsChild>
        </w:div>
        <w:div w:id="430049851">
          <w:marLeft w:val="0"/>
          <w:marRight w:val="0"/>
          <w:marTop w:val="120"/>
          <w:marBottom w:val="0"/>
          <w:divBdr>
            <w:top w:val="single" w:sz="6" w:space="0" w:color="D5DDC6"/>
            <w:left w:val="single" w:sz="6" w:space="4" w:color="D5DDC6"/>
            <w:bottom w:val="single" w:sz="6" w:space="0" w:color="D5DDC6"/>
            <w:right w:val="single" w:sz="6" w:space="0" w:color="D5DDC6"/>
          </w:divBdr>
        </w:div>
        <w:div w:id="970013104">
          <w:marLeft w:val="0"/>
          <w:marRight w:val="0"/>
          <w:marTop w:val="0"/>
          <w:marBottom w:val="120"/>
          <w:divBdr>
            <w:top w:val="single" w:sz="6" w:space="8" w:color="D5DDC6"/>
            <w:left w:val="single" w:sz="6" w:space="0" w:color="D5DDC6"/>
            <w:bottom w:val="single" w:sz="6" w:space="12" w:color="D5DDC6"/>
            <w:right w:val="single" w:sz="6" w:space="0" w:color="D5DDC6"/>
          </w:divBdr>
          <w:divsChild>
            <w:div w:id="1753548758">
              <w:marLeft w:val="0"/>
              <w:marRight w:val="0"/>
              <w:marTop w:val="120"/>
              <w:marBottom w:val="120"/>
              <w:divBdr>
                <w:top w:val="none" w:sz="0" w:space="0" w:color="auto"/>
                <w:left w:val="none" w:sz="0" w:space="0" w:color="auto"/>
                <w:bottom w:val="none" w:sz="0" w:space="0" w:color="auto"/>
                <w:right w:val="none" w:sz="0" w:space="0" w:color="auto"/>
              </w:divBdr>
            </w:div>
          </w:divsChild>
        </w:div>
        <w:div w:id="792557517">
          <w:marLeft w:val="0"/>
          <w:marRight w:val="0"/>
          <w:marTop w:val="120"/>
          <w:marBottom w:val="0"/>
          <w:divBdr>
            <w:top w:val="single" w:sz="6" w:space="0" w:color="D5DDC6"/>
            <w:left w:val="single" w:sz="6" w:space="4" w:color="D5DDC6"/>
            <w:bottom w:val="single" w:sz="6" w:space="0" w:color="D5DDC6"/>
            <w:right w:val="single" w:sz="6" w:space="0" w:color="D5DDC6"/>
          </w:divBdr>
        </w:div>
        <w:div w:id="420030784">
          <w:marLeft w:val="0"/>
          <w:marRight w:val="0"/>
          <w:marTop w:val="0"/>
          <w:marBottom w:val="120"/>
          <w:divBdr>
            <w:top w:val="single" w:sz="6" w:space="8" w:color="D5DDC6"/>
            <w:left w:val="single" w:sz="6" w:space="0" w:color="D5DDC6"/>
            <w:bottom w:val="single" w:sz="6" w:space="12" w:color="D5DDC6"/>
            <w:right w:val="single" w:sz="6" w:space="0" w:color="D5DDC6"/>
          </w:divBdr>
          <w:divsChild>
            <w:div w:id="1908421066">
              <w:marLeft w:val="0"/>
              <w:marRight w:val="0"/>
              <w:marTop w:val="120"/>
              <w:marBottom w:val="120"/>
              <w:divBdr>
                <w:top w:val="none" w:sz="0" w:space="0" w:color="auto"/>
                <w:left w:val="none" w:sz="0" w:space="0" w:color="auto"/>
                <w:bottom w:val="none" w:sz="0" w:space="0" w:color="auto"/>
                <w:right w:val="none" w:sz="0" w:space="0" w:color="auto"/>
              </w:divBdr>
            </w:div>
          </w:divsChild>
        </w:div>
        <w:div w:id="438451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7113689">
      <w:bodyDiv w:val="1"/>
      <w:marLeft w:val="0"/>
      <w:marRight w:val="0"/>
      <w:marTop w:val="0"/>
      <w:marBottom w:val="0"/>
      <w:divBdr>
        <w:top w:val="none" w:sz="0" w:space="0" w:color="auto"/>
        <w:left w:val="none" w:sz="0" w:space="0" w:color="auto"/>
        <w:bottom w:val="none" w:sz="0" w:space="0" w:color="auto"/>
        <w:right w:val="none" w:sz="0" w:space="0" w:color="auto"/>
      </w:divBdr>
      <w:divsChild>
        <w:div w:id="1320377983">
          <w:marLeft w:val="144"/>
          <w:marRight w:val="0"/>
          <w:marTop w:val="240"/>
          <w:marBottom w:val="40"/>
          <w:divBdr>
            <w:top w:val="none" w:sz="0" w:space="0" w:color="auto"/>
            <w:left w:val="none" w:sz="0" w:space="0" w:color="auto"/>
            <w:bottom w:val="none" w:sz="0" w:space="0" w:color="auto"/>
            <w:right w:val="none" w:sz="0" w:space="0" w:color="auto"/>
          </w:divBdr>
        </w:div>
        <w:div w:id="709183601">
          <w:marLeft w:val="144"/>
          <w:marRight w:val="0"/>
          <w:marTop w:val="240"/>
          <w:marBottom w:val="40"/>
          <w:divBdr>
            <w:top w:val="none" w:sz="0" w:space="0" w:color="auto"/>
            <w:left w:val="none" w:sz="0" w:space="0" w:color="auto"/>
            <w:bottom w:val="none" w:sz="0" w:space="0" w:color="auto"/>
            <w:right w:val="none" w:sz="0" w:space="0" w:color="auto"/>
          </w:divBdr>
        </w:div>
      </w:divsChild>
    </w:div>
    <w:div w:id="1145050642">
      <w:bodyDiv w:val="1"/>
      <w:marLeft w:val="0"/>
      <w:marRight w:val="0"/>
      <w:marTop w:val="0"/>
      <w:marBottom w:val="0"/>
      <w:divBdr>
        <w:top w:val="none" w:sz="0" w:space="0" w:color="auto"/>
        <w:left w:val="none" w:sz="0" w:space="0" w:color="auto"/>
        <w:bottom w:val="none" w:sz="0" w:space="0" w:color="auto"/>
        <w:right w:val="none" w:sz="0" w:space="0" w:color="auto"/>
      </w:divBdr>
      <w:divsChild>
        <w:div w:id="1612395756">
          <w:marLeft w:val="144"/>
          <w:marRight w:val="0"/>
          <w:marTop w:val="240"/>
          <w:marBottom w:val="40"/>
          <w:divBdr>
            <w:top w:val="none" w:sz="0" w:space="0" w:color="auto"/>
            <w:left w:val="none" w:sz="0" w:space="0" w:color="auto"/>
            <w:bottom w:val="none" w:sz="0" w:space="0" w:color="auto"/>
            <w:right w:val="none" w:sz="0" w:space="0" w:color="auto"/>
          </w:divBdr>
        </w:div>
        <w:div w:id="1130053902">
          <w:marLeft w:val="144"/>
          <w:marRight w:val="0"/>
          <w:marTop w:val="240"/>
          <w:marBottom w:val="40"/>
          <w:divBdr>
            <w:top w:val="none" w:sz="0" w:space="0" w:color="auto"/>
            <w:left w:val="none" w:sz="0" w:space="0" w:color="auto"/>
            <w:bottom w:val="none" w:sz="0" w:space="0" w:color="auto"/>
            <w:right w:val="none" w:sz="0" w:space="0" w:color="auto"/>
          </w:divBdr>
        </w:div>
      </w:divsChild>
    </w:div>
    <w:div w:id="1207521869">
      <w:bodyDiv w:val="1"/>
      <w:marLeft w:val="0"/>
      <w:marRight w:val="0"/>
      <w:marTop w:val="0"/>
      <w:marBottom w:val="0"/>
      <w:divBdr>
        <w:top w:val="none" w:sz="0" w:space="0" w:color="auto"/>
        <w:left w:val="none" w:sz="0" w:space="0" w:color="auto"/>
        <w:bottom w:val="none" w:sz="0" w:space="0" w:color="auto"/>
        <w:right w:val="none" w:sz="0" w:space="0" w:color="auto"/>
      </w:divBdr>
      <w:divsChild>
        <w:div w:id="1093206129">
          <w:marLeft w:val="0"/>
          <w:marRight w:val="0"/>
          <w:marTop w:val="0"/>
          <w:marBottom w:val="120"/>
          <w:divBdr>
            <w:top w:val="single" w:sz="6" w:space="8" w:color="D5DDC6"/>
            <w:left w:val="single" w:sz="6" w:space="0" w:color="D5DDC6"/>
            <w:bottom w:val="single" w:sz="6" w:space="12" w:color="D5DDC6"/>
            <w:right w:val="single" w:sz="6" w:space="0" w:color="D5DDC6"/>
          </w:divBdr>
          <w:divsChild>
            <w:div w:id="635722683">
              <w:marLeft w:val="0"/>
              <w:marRight w:val="0"/>
              <w:marTop w:val="120"/>
              <w:marBottom w:val="120"/>
              <w:divBdr>
                <w:top w:val="none" w:sz="0" w:space="0" w:color="auto"/>
                <w:left w:val="none" w:sz="0" w:space="0" w:color="auto"/>
                <w:bottom w:val="none" w:sz="0" w:space="0" w:color="auto"/>
                <w:right w:val="none" w:sz="0" w:space="0" w:color="auto"/>
              </w:divBdr>
            </w:div>
          </w:divsChild>
        </w:div>
        <w:div w:id="1851329093">
          <w:marLeft w:val="0"/>
          <w:marRight w:val="0"/>
          <w:marTop w:val="0"/>
          <w:marBottom w:val="120"/>
          <w:divBdr>
            <w:top w:val="single" w:sz="6" w:space="8" w:color="D5DDC6"/>
            <w:left w:val="single" w:sz="6" w:space="0" w:color="D5DDC6"/>
            <w:bottom w:val="single" w:sz="6" w:space="12" w:color="D5DDC6"/>
            <w:right w:val="single" w:sz="6" w:space="0" w:color="D5DDC6"/>
          </w:divBdr>
          <w:divsChild>
            <w:div w:id="1358433684">
              <w:marLeft w:val="0"/>
              <w:marRight w:val="0"/>
              <w:marTop w:val="120"/>
              <w:marBottom w:val="120"/>
              <w:divBdr>
                <w:top w:val="none" w:sz="0" w:space="0" w:color="auto"/>
                <w:left w:val="none" w:sz="0" w:space="0" w:color="auto"/>
                <w:bottom w:val="none" w:sz="0" w:space="0" w:color="auto"/>
                <w:right w:val="none" w:sz="0" w:space="0" w:color="auto"/>
              </w:divBdr>
            </w:div>
          </w:divsChild>
        </w:div>
        <w:div w:id="2101367071">
          <w:marLeft w:val="0"/>
          <w:marRight w:val="0"/>
          <w:marTop w:val="120"/>
          <w:marBottom w:val="0"/>
          <w:divBdr>
            <w:top w:val="single" w:sz="6" w:space="0" w:color="D5DDC6"/>
            <w:left w:val="single" w:sz="6" w:space="4" w:color="D5DDC6"/>
            <w:bottom w:val="single" w:sz="6" w:space="0" w:color="D5DDC6"/>
            <w:right w:val="single" w:sz="6" w:space="0" w:color="D5DDC6"/>
          </w:divBdr>
        </w:div>
        <w:div w:id="687174973">
          <w:marLeft w:val="0"/>
          <w:marRight w:val="0"/>
          <w:marTop w:val="0"/>
          <w:marBottom w:val="120"/>
          <w:divBdr>
            <w:top w:val="single" w:sz="6" w:space="8" w:color="D5DDC6"/>
            <w:left w:val="single" w:sz="6" w:space="0" w:color="D5DDC6"/>
            <w:bottom w:val="single" w:sz="6" w:space="12" w:color="D5DDC6"/>
            <w:right w:val="single" w:sz="6" w:space="0" w:color="D5DDC6"/>
          </w:divBdr>
          <w:divsChild>
            <w:div w:id="1577740003">
              <w:marLeft w:val="0"/>
              <w:marRight w:val="0"/>
              <w:marTop w:val="120"/>
              <w:marBottom w:val="120"/>
              <w:divBdr>
                <w:top w:val="none" w:sz="0" w:space="0" w:color="auto"/>
                <w:left w:val="none" w:sz="0" w:space="0" w:color="auto"/>
                <w:bottom w:val="none" w:sz="0" w:space="0" w:color="auto"/>
                <w:right w:val="none" w:sz="0" w:space="0" w:color="auto"/>
              </w:divBdr>
            </w:div>
          </w:divsChild>
        </w:div>
        <w:div w:id="1641223270">
          <w:marLeft w:val="0"/>
          <w:marRight w:val="0"/>
          <w:marTop w:val="0"/>
          <w:marBottom w:val="120"/>
          <w:divBdr>
            <w:top w:val="single" w:sz="6" w:space="8" w:color="D5DDC6"/>
            <w:left w:val="single" w:sz="6" w:space="0" w:color="D5DDC6"/>
            <w:bottom w:val="single" w:sz="6" w:space="12" w:color="D5DDC6"/>
            <w:right w:val="single" w:sz="6" w:space="0" w:color="D5DDC6"/>
          </w:divBdr>
        </w:div>
        <w:div w:id="34889804">
          <w:marLeft w:val="0"/>
          <w:marRight w:val="0"/>
          <w:marTop w:val="0"/>
          <w:marBottom w:val="120"/>
          <w:divBdr>
            <w:top w:val="single" w:sz="6" w:space="8" w:color="D5DDC6"/>
            <w:left w:val="single" w:sz="6" w:space="0" w:color="D5DDC6"/>
            <w:bottom w:val="single" w:sz="6" w:space="12" w:color="D5DDC6"/>
            <w:right w:val="single" w:sz="6" w:space="0" w:color="D5DDC6"/>
          </w:divBdr>
          <w:divsChild>
            <w:div w:id="1756053588">
              <w:marLeft w:val="0"/>
              <w:marRight w:val="0"/>
              <w:marTop w:val="120"/>
              <w:marBottom w:val="120"/>
              <w:divBdr>
                <w:top w:val="none" w:sz="0" w:space="0" w:color="auto"/>
                <w:left w:val="none" w:sz="0" w:space="0" w:color="auto"/>
                <w:bottom w:val="none" w:sz="0" w:space="0" w:color="auto"/>
                <w:right w:val="none" w:sz="0" w:space="0" w:color="auto"/>
              </w:divBdr>
            </w:div>
          </w:divsChild>
        </w:div>
        <w:div w:id="1614899734">
          <w:marLeft w:val="0"/>
          <w:marRight w:val="0"/>
          <w:marTop w:val="120"/>
          <w:marBottom w:val="0"/>
          <w:divBdr>
            <w:top w:val="single" w:sz="6" w:space="0" w:color="D5DDC6"/>
            <w:left w:val="single" w:sz="6" w:space="4" w:color="D5DDC6"/>
            <w:bottom w:val="single" w:sz="6" w:space="0" w:color="D5DDC6"/>
            <w:right w:val="single" w:sz="6" w:space="0" w:color="D5DDC6"/>
          </w:divBdr>
        </w:div>
        <w:div w:id="1135683756">
          <w:marLeft w:val="0"/>
          <w:marRight w:val="0"/>
          <w:marTop w:val="0"/>
          <w:marBottom w:val="120"/>
          <w:divBdr>
            <w:top w:val="single" w:sz="6" w:space="8" w:color="D5DDC6"/>
            <w:left w:val="single" w:sz="6" w:space="0" w:color="D5DDC6"/>
            <w:bottom w:val="single" w:sz="6" w:space="12" w:color="D5DDC6"/>
            <w:right w:val="single" w:sz="6" w:space="0" w:color="D5DDC6"/>
          </w:divBdr>
          <w:divsChild>
            <w:div w:id="60641774">
              <w:marLeft w:val="0"/>
              <w:marRight w:val="0"/>
              <w:marTop w:val="120"/>
              <w:marBottom w:val="120"/>
              <w:divBdr>
                <w:top w:val="none" w:sz="0" w:space="0" w:color="auto"/>
                <w:left w:val="none" w:sz="0" w:space="0" w:color="auto"/>
                <w:bottom w:val="none" w:sz="0" w:space="0" w:color="auto"/>
                <w:right w:val="none" w:sz="0" w:space="0" w:color="auto"/>
              </w:divBdr>
            </w:div>
          </w:divsChild>
        </w:div>
        <w:div w:id="16974677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0360060">
      <w:bodyDiv w:val="1"/>
      <w:marLeft w:val="0"/>
      <w:marRight w:val="0"/>
      <w:marTop w:val="0"/>
      <w:marBottom w:val="0"/>
      <w:divBdr>
        <w:top w:val="none" w:sz="0" w:space="0" w:color="auto"/>
        <w:left w:val="none" w:sz="0" w:space="0" w:color="auto"/>
        <w:bottom w:val="none" w:sz="0" w:space="0" w:color="auto"/>
        <w:right w:val="none" w:sz="0" w:space="0" w:color="auto"/>
      </w:divBdr>
      <w:divsChild>
        <w:div w:id="1501503974">
          <w:marLeft w:val="144"/>
          <w:marRight w:val="0"/>
          <w:marTop w:val="240"/>
          <w:marBottom w:val="40"/>
          <w:divBdr>
            <w:top w:val="none" w:sz="0" w:space="0" w:color="auto"/>
            <w:left w:val="none" w:sz="0" w:space="0" w:color="auto"/>
            <w:bottom w:val="none" w:sz="0" w:space="0" w:color="auto"/>
            <w:right w:val="none" w:sz="0" w:space="0" w:color="auto"/>
          </w:divBdr>
        </w:div>
        <w:div w:id="771320235">
          <w:marLeft w:val="144"/>
          <w:marRight w:val="0"/>
          <w:marTop w:val="240"/>
          <w:marBottom w:val="40"/>
          <w:divBdr>
            <w:top w:val="none" w:sz="0" w:space="0" w:color="auto"/>
            <w:left w:val="none" w:sz="0" w:space="0" w:color="auto"/>
            <w:bottom w:val="none" w:sz="0" w:space="0" w:color="auto"/>
            <w:right w:val="none" w:sz="0" w:space="0" w:color="auto"/>
          </w:divBdr>
        </w:div>
        <w:div w:id="388654169">
          <w:marLeft w:val="144"/>
          <w:marRight w:val="0"/>
          <w:marTop w:val="240"/>
          <w:marBottom w:val="40"/>
          <w:divBdr>
            <w:top w:val="none" w:sz="0" w:space="0" w:color="auto"/>
            <w:left w:val="none" w:sz="0" w:space="0" w:color="auto"/>
            <w:bottom w:val="none" w:sz="0" w:space="0" w:color="auto"/>
            <w:right w:val="none" w:sz="0" w:space="0" w:color="auto"/>
          </w:divBdr>
        </w:div>
        <w:div w:id="523249775">
          <w:marLeft w:val="144"/>
          <w:marRight w:val="0"/>
          <w:marTop w:val="240"/>
          <w:marBottom w:val="40"/>
          <w:divBdr>
            <w:top w:val="none" w:sz="0" w:space="0" w:color="auto"/>
            <w:left w:val="none" w:sz="0" w:space="0" w:color="auto"/>
            <w:bottom w:val="none" w:sz="0" w:space="0" w:color="auto"/>
            <w:right w:val="none" w:sz="0" w:space="0" w:color="auto"/>
          </w:divBdr>
        </w:div>
      </w:divsChild>
    </w:div>
    <w:div w:id="1249732986">
      <w:bodyDiv w:val="1"/>
      <w:marLeft w:val="0"/>
      <w:marRight w:val="0"/>
      <w:marTop w:val="0"/>
      <w:marBottom w:val="0"/>
      <w:divBdr>
        <w:top w:val="none" w:sz="0" w:space="0" w:color="auto"/>
        <w:left w:val="none" w:sz="0" w:space="0" w:color="auto"/>
        <w:bottom w:val="none" w:sz="0" w:space="0" w:color="auto"/>
        <w:right w:val="none" w:sz="0" w:space="0" w:color="auto"/>
      </w:divBdr>
    </w:div>
    <w:div w:id="1301572792">
      <w:bodyDiv w:val="1"/>
      <w:marLeft w:val="0"/>
      <w:marRight w:val="0"/>
      <w:marTop w:val="0"/>
      <w:marBottom w:val="0"/>
      <w:divBdr>
        <w:top w:val="none" w:sz="0" w:space="0" w:color="auto"/>
        <w:left w:val="none" w:sz="0" w:space="0" w:color="auto"/>
        <w:bottom w:val="none" w:sz="0" w:space="0" w:color="auto"/>
        <w:right w:val="none" w:sz="0" w:space="0" w:color="auto"/>
      </w:divBdr>
      <w:divsChild>
        <w:div w:id="1624651918">
          <w:marLeft w:val="144"/>
          <w:marRight w:val="0"/>
          <w:marTop w:val="240"/>
          <w:marBottom w:val="40"/>
          <w:divBdr>
            <w:top w:val="none" w:sz="0" w:space="0" w:color="auto"/>
            <w:left w:val="none" w:sz="0" w:space="0" w:color="auto"/>
            <w:bottom w:val="none" w:sz="0" w:space="0" w:color="auto"/>
            <w:right w:val="none" w:sz="0" w:space="0" w:color="auto"/>
          </w:divBdr>
        </w:div>
        <w:div w:id="1414662950">
          <w:marLeft w:val="144"/>
          <w:marRight w:val="0"/>
          <w:marTop w:val="240"/>
          <w:marBottom w:val="40"/>
          <w:divBdr>
            <w:top w:val="none" w:sz="0" w:space="0" w:color="auto"/>
            <w:left w:val="none" w:sz="0" w:space="0" w:color="auto"/>
            <w:bottom w:val="none" w:sz="0" w:space="0" w:color="auto"/>
            <w:right w:val="none" w:sz="0" w:space="0" w:color="auto"/>
          </w:divBdr>
        </w:div>
      </w:divsChild>
    </w:div>
    <w:div w:id="1343313326">
      <w:bodyDiv w:val="1"/>
      <w:marLeft w:val="0"/>
      <w:marRight w:val="0"/>
      <w:marTop w:val="0"/>
      <w:marBottom w:val="0"/>
      <w:divBdr>
        <w:top w:val="none" w:sz="0" w:space="0" w:color="auto"/>
        <w:left w:val="none" w:sz="0" w:space="0" w:color="auto"/>
        <w:bottom w:val="none" w:sz="0" w:space="0" w:color="auto"/>
        <w:right w:val="none" w:sz="0" w:space="0" w:color="auto"/>
      </w:divBdr>
    </w:div>
    <w:div w:id="1463384055">
      <w:bodyDiv w:val="1"/>
      <w:marLeft w:val="0"/>
      <w:marRight w:val="0"/>
      <w:marTop w:val="0"/>
      <w:marBottom w:val="0"/>
      <w:divBdr>
        <w:top w:val="none" w:sz="0" w:space="0" w:color="auto"/>
        <w:left w:val="none" w:sz="0" w:space="0" w:color="auto"/>
        <w:bottom w:val="none" w:sz="0" w:space="0" w:color="auto"/>
        <w:right w:val="none" w:sz="0" w:space="0" w:color="auto"/>
      </w:divBdr>
      <w:divsChild>
        <w:div w:id="1035038014">
          <w:marLeft w:val="0"/>
          <w:marRight w:val="0"/>
          <w:marTop w:val="0"/>
          <w:marBottom w:val="120"/>
          <w:divBdr>
            <w:top w:val="single" w:sz="6" w:space="8" w:color="D5DDC6"/>
            <w:left w:val="single" w:sz="6" w:space="0" w:color="D5DDC6"/>
            <w:bottom w:val="single" w:sz="6" w:space="12" w:color="D5DDC6"/>
            <w:right w:val="single" w:sz="6" w:space="0" w:color="D5DDC6"/>
          </w:divBdr>
          <w:divsChild>
            <w:div w:id="1362440964">
              <w:marLeft w:val="0"/>
              <w:marRight w:val="0"/>
              <w:marTop w:val="120"/>
              <w:marBottom w:val="120"/>
              <w:divBdr>
                <w:top w:val="none" w:sz="0" w:space="0" w:color="auto"/>
                <w:left w:val="none" w:sz="0" w:space="0" w:color="auto"/>
                <w:bottom w:val="none" w:sz="0" w:space="0" w:color="auto"/>
                <w:right w:val="none" w:sz="0" w:space="0" w:color="auto"/>
              </w:divBdr>
            </w:div>
          </w:divsChild>
        </w:div>
        <w:div w:id="208224908">
          <w:marLeft w:val="0"/>
          <w:marRight w:val="0"/>
          <w:marTop w:val="120"/>
          <w:marBottom w:val="0"/>
          <w:divBdr>
            <w:top w:val="single" w:sz="6" w:space="0" w:color="D5DDC6"/>
            <w:left w:val="single" w:sz="6" w:space="4" w:color="D5DDC6"/>
            <w:bottom w:val="single" w:sz="6" w:space="0" w:color="D5DDC6"/>
            <w:right w:val="single" w:sz="6" w:space="0" w:color="D5DDC6"/>
          </w:divBdr>
        </w:div>
        <w:div w:id="592058604">
          <w:marLeft w:val="0"/>
          <w:marRight w:val="0"/>
          <w:marTop w:val="0"/>
          <w:marBottom w:val="120"/>
          <w:divBdr>
            <w:top w:val="single" w:sz="6" w:space="8" w:color="D5DDC6"/>
            <w:left w:val="single" w:sz="6" w:space="0" w:color="D5DDC6"/>
            <w:bottom w:val="single" w:sz="6" w:space="12" w:color="D5DDC6"/>
            <w:right w:val="single" w:sz="6" w:space="0" w:color="D5DDC6"/>
          </w:divBdr>
          <w:divsChild>
            <w:div w:id="1069309482">
              <w:marLeft w:val="0"/>
              <w:marRight w:val="0"/>
              <w:marTop w:val="120"/>
              <w:marBottom w:val="120"/>
              <w:divBdr>
                <w:top w:val="none" w:sz="0" w:space="0" w:color="auto"/>
                <w:left w:val="none" w:sz="0" w:space="0" w:color="auto"/>
                <w:bottom w:val="none" w:sz="0" w:space="0" w:color="auto"/>
                <w:right w:val="none" w:sz="0" w:space="0" w:color="auto"/>
              </w:divBdr>
            </w:div>
          </w:divsChild>
        </w:div>
        <w:div w:id="849635585">
          <w:marLeft w:val="0"/>
          <w:marRight w:val="0"/>
          <w:marTop w:val="120"/>
          <w:marBottom w:val="0"/>
          <w:divBdr>
            <w:top w:val="single" w:sz="6" w:space="0" w:color="D5DDC6"/>
            <w:left w:val="single" w:sz="6" w:space="4" w:color="D5DDC6"/>
            <w:bottom w:val="single" w:sz="6" w:space="0" w:color="D5DDC6"/>
            <w:right w:val="single" w:sz="6" w:space="0" w:color="D5DDC6"/>
          </w:divBdr>
        </w:div>
        <w:div w:id="1405757137">
          <w:marLeft w:val="0"/>
          <w:marRight w:val="0"/>
          <w:marTop w:val="0"/>
          <w:marBottom w:val="120"/>
          <w:divBdr>
            <w:top w:val="single" w:sz="6" w:space="8" w:color="D5DDC6"/>
            <w:left w:val="single" w:sz="6" w:space="0" w:color="D5DDC6"/>
            <w:bottom w:val="single" w:sz="6" w:space="12" w:color="D5DDC6"/>
            <w:right w:val="single" w:sz="6" w:space="0" w:color="D5DDC6"/>
          </w:divBdr>
          <w:divsChild>
            <w:div w:id="344554567">
              <w:marLeft w:val="0"/>
              <w:marRight w:val="0"/>
              <w:marTop w:val="120"/>
              <w:marBottom w:val="120"/>
              <w:divBdr>
                <w:top w:val="none" w:sz="0" w:space="0" w:color="auto"/>
                <w:left w:val="none" w:sz="0" w:space="0" w:color="auto"/>
                <w:bottom w:val="none" w:sz="0" w:space="0" w:color="auto"/>
                <w:right w:val="none" w:sz="0" w:space="0" w:color="auto"/>
              </w:divBdr>
            </w:div>
          </w:divsChild>
        </w:div>
        <w:div w:id="8589359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4838759">
      <w:bodyDiv w:val="1"/>
      <w:marLeft w:val="0"/>
      <w:marRight w:val="0"/>
      <w:marTop w:val="0"/>
      <w:marBottom w:val="0"/>
      <w:divBdr>
        <w:top w:val="none" w:sz="0" w:space="0" w:color="auto"/>
        <w:left w:val="none" w:sz="0" w:space="0" w:color="auto"/>
        <w:bottom w:val="none" w:sz="0" w:space="0" w:color="auto"/>
        <w:right w:val="none" w:sz="0" w:space="0" w:color="auto"/>
      </w:divBdr>
      <w:divsChild>
        <w:div w:id="440297239">
          <w:marLeft w:val="547"/>
          <w:marRight w:val="0"/>
          <w:marTop w:val="200"/>
          <w:marBottom w:val="0"/>
          <w:divBdr>
            <w:top w:val="none" w:sz="0" w:space="0" w:color="auto"/>
            <w:left w:val="none" w:sz="0" w:space="0" w:color="auto"/>
            <w:bottom w:val="none" w:sz="0" w:space="0" w:color="auto"/>
            <w:right w:val="none" w:sz="0" w:space="0" w:color="auto"/>
          </w:divBdr>
        </w:div>
        <w:div w:id="812261375">
          <w:marLeft w:val="547"/>
          <w:marRight w:val="0"/>
          <w:marTop w:val="200"/>
          <w:marBottom w:val="0"/>
          <w:divBdr>
            <w:top w:val="none" w:sz="0" w:space="0" w:color="auto"/>
            <w:left w:val="none" w:sz="0" w:space="0" w:color="auto"/>
            <w:bottom w:val="none" w:sz="0" w:space="0" w:color="auto"/>
            <w:right w:val="none" w:sz="0" w:space="0" w:color="auto"/>
          </w:divBdr>
        </w:div>
        <w:div w:id="1631285852">
          <w:marLeft w:val="547"/>
          <w:marRight w:val="0"/>
          <w:marTop w:val="200"/>
          <w:marBottom w:val="0"/>
          <w:divBdr>
            <w:top w:val="none" w:sz="0" w:space="0" w:color="auto"/>
            <w:left w:val="none" w:sz="0" w:space="0" w:color="auto"/>
            <w:bottom w:val="none" w:sz="0" w:space="0" w:color="auto"/>
            <w:right w:val="none" w:sz="0" w:space="0" w:color="auto"/>
          </w:divBdr>
        </w:div>
        <w:div w:id="72095076">
          <w:marLeft w:val="547"/>
          <w:marRight w:val="0"/>
          <w:marTop w:val="200"/>
          <w:marBottom w:val="0"/>
          <w:divBdr>
            <w:top w:val="none" w:sz="0" w:space="0" w:color="auto"/>
            <w:left w:val="none" w:sz="0" w:space="0" w:color="auto"/>
            <w:bottom w:val="none" w:sz="0" w:space="0" w:color="auto"/>
            <w:right w:val="none" w:sz="0" w:space="0" w:color="auto"/>
          </w:divBdr>
        </w:div>
        <w:div w:id="264315012">
          <w:marLeft w:val="547"/>
          <w:marRight w:val="0"/>
          <w:marTop w:val="200"/>
          <w:marBottom w:val="0"/>
          <w:divBdr>
            <w:top w:val="none" w:sz="0" w:space="0" w:color="auto"/>
            <w:left w:val="none" w:sz="0" w:space="0" w:color="auto"/>
            <w:bottom w:val="none" w:sz="0" w:space="0" w:color="auto"/>
            <w:right w:val="none" w:sz="0" w:space="0" w:color="auto"/>
          </w:divBdr>
        </w:div>
        <w:div w:id="1570189437">
          <w:marLeft w:val="547"/>
          <w:marRight w:val="0"/>
          <w:marTop w:val="200"/>
          <w:marBottom w:val="0"/>
          <w:divBdr>
            <w:top w:val="none" w:sz="0" w:space="0" w:color="auto"/>
            <w:left w:val="none" w:sz="0" w:space="0" w:color="auto"/>
            <w:bottom w:val="none" w:sz="0" w:space="0" w:color="auto"/>
            <w:right w:val="none" w:sz="0" w:space="0" w:color="auto"/>
          </w:divBdr>
        </w:div>
        <w:div w:id="813331657">
          <w:marLeft w:val="547"/>
          <w:marRight w:val="0"/>
          <w:marTop w:val="200"/>
          <w:marBottom w:val="0"/>
          <w:divBdr>
            <w:top w:val="none" w:sz="0" w:space="0" w:color="auto"/>
            <w:left w:val="none" w:sz="0" w:space="0" w:color="auto"/>
            <w:bottom w:val="none" w:sz="0" w:space="0" w:color="auto"/>
            <w:right w:val="none" w:sz="0" w:space="0" w:color="auto"/>
          </w:divBdr>
        </w:div>
        <w:div w:id="37778949">
          <w:marLeft w:val="547"/>
          <w:marRight w:val="0"/>
          <w:marTop w:val="200"/>
          <w:marBottom w:val="0"/>
          <w:divBdr>
            <w:top w:val="none" w:sz="0" w:space="0" w:color="auto"/>
            <w:left w:val="none" w:sz="0" w:space="0" w:color="auto"/>
            <w:bottom w:val="none" w:sz="0" w:space="0" w:color="auto"/>
            <w:right w:val="none" w:sz="0" w:space="0" w:color="auto"/>
          </w:divBdr>
        </w:div>
      </w:divsChild>
    </w:div>
    <w:div w:id="1619222142">
      <w:bodyDiv w:val="1"/>
      <w:marLeft w:val="0"/>
      <w:marRight w:val="0"/>
      <w:marTop w:val="0"/>
      <w:marBottom w:val="0"/>
      <w:divBdr>
        <w:top w:val="none" w:sz="0" w:space="0" w:color="auto"/>
        <w:left w:val="none" w:sz="0" w:space="0" w:color="auto"/>
        <w:bottom w:val="none" w:sz="0" w:space="0" w:color="auto"/>
        <w:right w:val="none" w:sz="0" w:space="0" w:color="auto"/>
      </w:divBdr>
      <w:divsChild>
        <w:div w:id="742071507">
          <w:marLeft w:val="0"/>
          <w:marRight w:val="0"/>
          <w:marTop w:val="0"/>
          <w:marBottom w:val="120"/>
          <w:divBdr>
            <w:top w:val="single" w:sz="6" w:space="8" w:color="D5DDC6"/>
            <w:left w:val="single" w:sz="6" w:space="0" w:color="D5DDC6"/>
            <w:bottom w:val="single" w:sz="6" w:space="12" w:color="D5DDC6"/>
            <w:right w:val="single" w:sz="6" w:space="0" w:color="D5DDC6"/>
          </w:divBdr>
          <w:divsChild>
            <w:div w:id="718044897">
              <w:marLeft w:val="0"/>
              <w:marRight w:val="0"/>
              <w:marTop w:val="120"/>
              <w:marBottom w:val="120"/>
              <w:divBdr>
                <w:top w:val="none" w:sz="0" w:space="0" w:color="auto"/>
                <w:left w:val="none" w:sz="0" w:space="0" w:color="auto"/>
                <w:bottom w:val="none" w:sz="0" w:space="0" w:color="auto"/>
                <w:right w:val="none" w:sz="0" w:space="0" w:color="auto"/>
              </w:divBdr>
            </w:div>
          </w:divsChild>
        </w:div>
        <w:div w:id="1233932340">
          <w:marLeft w:val="0"/>
          <w:marRight w:val="0"/>
          <w:marTop w:val="0"/>
          <w:marBottom w:val="120"/>
          <w:divBdr>
            <w:top w:val="single" w:sz="6" w:space="8" w:color="D5DDC6"/>
            <w:left w:val="single" w:sz="6" w:space="0" w:color="D5DDC6"/>
            <w:bottom w:val="single" w:sz="6" w:space="12" w:color="D5DDC6"/>
            <w:right w:val="single" w:sz="6" w:space="0" w:color="D5DDC6"/>
          </w:divBdr>
          <w:divsChild>
            <w:div w:id="1454865982">
              <w:marLeft w:val="0"/>
              <w:marRight w:val="0"/>
              <w:marTop w:val="120"/>
              <w:marBottom w:val="120"/>
              <w:divBdr>
                <w:top w:val="none" w:sz="0" w:space="0" w:color="auto"/>
                <w:left w:val="none" w:sz="0" w:space="0" w:color="auto"/>
                <w:bottom w:val="none" w:sz="0" w:space="0" w:color="auto"/>
                <w:right w:val="none" w:sz="0" w:space="0" w:color="auto"/>
              </w:divBdr>
            </w:div>
          </w:divsChild>
        </w:div>
        <w:div w:id="1916477593">
          <w:marLeft w:val="0"/>
          <w:marRight w:val="0"/>
          <w:marTop w:val="120"/>
          <w:marBottom w:val="0"/>
          <w:divBdr>
            <w:top w:val="single" w:sz="6" w:space="0" w:color="D5DDC6"/>
            <w:left w:val="single" w:sz="6" w:space="4" w:color="D5DDC6"/>
            <w:bottom w:val="single" w:sz="6" w:space="0" w:color="D5DDC6"/>
            <w:right w:val="single" w:sz="6" w:space="0" w:color="D5DDC6"/>
          </w:divBdr>
        </w:div>
        <w:div w:id="1939484776">
          <w:marLeft w:val="0"/>
          <w:marRight w:val="0"/>
          <w:marTop w:val="0"/>
          <w:marBottom w:val="120"/>
          <w:divBdr>
            <w:top w:val="single" w:sz="6" w:space="8" w:color="D5DDC6"/>
            <w:left w:val="single" w:sz="6" w:space="0" w:color="D5DDC6"/>
            <w:bottom w:val="single" w:sz="6" w:space="12" w:color="D5DDC6"/>
            <w:right w:val="single" w:sz="6" w:space="0" w:color="D5DDC6"/>
          </w:divBdr>
          <w:divsChild>
            <w:div w:id="1986472979">
              <w:marLeft w:val="0"/>
              <w:marRight w:val="0"/>
              <w:marTop w:val="120"/>
              <w:marBottom w:val="120"/>
              <w:divBdr>
                <w:top w:val="none" w:sz="0" w:space="0" w:color="auto"/>
                <w:left w:val="none" w:sz="0" w:space="0" w:color="auto"/>
                <w:bottom w:val="none" w:sz="0" w:space="0" w:color="auto"/>
                <w:right w:val="none" w:sz="0" w:space="0" w:color="auto"/>
              </w:divBdr>
            </w:div>
          </w:divsChild>
        </w:div>
        <w:div w:id="489906012">
          <w:marLeft w:val="0"/>
          <w:marRight w:val="0"/>
          <w:marTop w:val="120"/>
          <w:marBottom w:val="0"/>
          <w:divBdr>
            <w:top w:val="single" w:sz="6" w:space="0" w:color="D5DDC6"/>
            <w:left w:val="single" w:sz="6" w:space="4" w:color="D5DDC6"/>
            <w:bottom w:val="single" w:sz="6" w:space="0" w:color="D5DDC6"/>
            <w:right w:val="single" w:sz="6" w:space="0" w:color="D5DDC6"/>
          </w:divBdr>
        </w:div>
        <w:div w:id="802770620">
          <w:marLeft w:val="0"/>
          <w:marRight w:val="0"/>
          <w:marTop w:val="0"/>
          <w:marBottom w:val="120"/>
          <w:divBdr>
            <w:top w:val="single" w:sz="6" w:space="8" w:color="D5DDC6"/>
            <w:left w:val="single" w:sz="6" w:space="0" w:color="D5DDC6"/>
            <w:bottom w:val="single" w:sz="6" w:space="12" w:color="D5DDC6"/>
            <w:right w:val="single" w:sz="6" w:space="0" w:color="D5DDC6"/>
          </w:divBdr>
          <w:divsChild>
            <w:div w:id="539896399">
              <w:marLeft w:val="0"/>
              <w:marRight w:val="0"/>
              <w:marTop w:val="120"/>
              <w:marBottom w:val="120"/>
              <w:divBdr>
                <w:top w:val="none" w:sz="0" w:space="0" w:color="auto"/>
                <w:left w:val="none" w:sz="0" w:space="0" w:color="auto"/>
                <w:bottom w:val="none" w:sz="0" w:space="0" w:color="auto"/>
                <w:right w:val="none" w:sz="0" w:space="0" w:color="auto"/>
              </w:divBdr>
            </w:div>
          </w:divsChild>
        </w:div>
        <w:div w:id="414590615">
          <w:marLeft w:val="0"/>
          <w:marRight w:val="0"/>
          <w:marTop w:val="120"/>
          <w:marBottom w:val="0"/>
          <w:divBdr>
            <w:top w:val="single" w:sz="6" w:space="0" w:color="D5DDC6"/>
            <w:left w:val="single" w:sz="6" w:space="4" w:color="D5DDC6"/>
            <w:bottom w:val="single" w:sz="6" w:space="0" w:color="D5DDC6"/>
            <w:right w:val="single" w:sz="6" w:space="0" w:color="D5DDC6"/>
          </w:divBdr>
        </w:div>
        <w:div w:id="594364843">
          <w:marLeft w:val="0"/>
          <w:marRight w:val="0"/>
          <w:marTop w:val="0"/>
          <w:marBottom w:val="120"/>
          <w:divBdr>
            <w:top w:val="single" w:sz="6" w:space="8" w:color="D5DDC6"/>
            <w:left w:val="single" w:sz="6" w:space="0" w:color="D5DDC6"/>
            <w:bottom w:val="single" w:sz="6" w:space="12" w:color="D5DDC6"/>
            <w:right w:val="single" w:sz="6" w:space="0" w:color="D5DDC6"/>
          </w:divBdr>
          <w:divsChild>
            <w:div w:id="1358265987">
              <w:marLeft w:val="0"/>
              <w:marRight w:val="0"/>
              <w:marTop w:val="120"/>
              <w:marBottom w:val="120"/>
              <w:divBdr>
                <w:top w:val="none" w:sz="0" w:space="0" w:color="auto"/>
                <w:left w:val="none" w:sz="0" w:space="0" w:color="auto"/>
                <w:bottom w:val="none" w:sz="0" w:space="0" w:color="auto"/>
                <w:right w:val="none" w:sz="0" w:space="0" w:color="auto"/>
              </w:divBdr>
            </w:div>
          </w:divsChild>
        </w:div>
        <w:div w:id="1433013536">
          <w:marLeft w:val="0"/>
          <w:marRight w:val="0"/>
          <w:marTop w:val="120"/>
          <w:marBottom w:val="0"/>
          <w:divBdr>
            <w:top w:val="single" w:sz="6" w:space="0" w:color="D5DDC6"/>
            <w:left w:val="single" w:sz="6" w:space="4" w:color="D5DDC6"/>
            <w:bottom w:val="single" w:sz="6" w:space="0" w:color="D5DDC6"/>
            <w:right w:val="single" w:sz="6" w:space="0" w:color="D5DDC6"/>
          </w:divBdr>
        </w:div>
        <w:div w:id="2134395183">
          <w:marLeft w:val="0"/>
          <w:marRight w:val="0"/>
          <w:marTop w:val="0"/>
          <w:marBottom w:val="120"/>
          <w:divBdr>
            <w:top w:val="single" w:sz="6" w:space="8" w:color="D5DDC6"/>
            <w:left w:val="single" w:sz="6" w:space="0" w:color="D5DDC6"/>
            <w:bottom w:val="single" w:sz="6" w:space="12" w:color="D5DDC6"/>
            <w:right w:val="single" w:sz="6" w:space="0" w:color="D5DDC6"/>
          </w:divBdr>
          <w:divsChild>
            <w:div w:id="803155104">
              <w:marLeft w:val="0"/>
              <w:marRight w:val="0"/>
              <w:marTop w:val="120"/>
              <w:marBottom w:val="120"/>
              <w:divBdr>
                <w:top w:val="none" w:sz="0" w:space="0" w:color="auto"/>
                <w:left w:val="none" w:sz="0" w:space="0" w:color="auto"/>
                <w:bottom w:val="none" w:sz="0" w:space="0" w:color="auto"/>
                <w:right w:val="none" w:sz="0" w:space="0" w:color="auto"/>
              </w:divBdr>
            </w:div>
          </w:divsChild>
        </w:div>
        <w:div w:id="5743214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4161293">
      <w:bodyDiv w:val="1"/>
      <w:marLeft w:val="0"/>
      <w:marRight w:val="0"/>
      <w:marTop w:val="0"/>
      <w:marBottom w:val="0"/>
      <w:divBdr>
        <w:top w:val="none" w:sz="0" w:space="0" w:color="auto"/>
        <w:left w:val="none" w:sz="0" w:space="0" w:color="auto"/>
        <w:bottom w:val="none" w:sz="0" w:space="0" w:color="auto"/>
        <w:right w:val="none" w:sz="0" w:space="0" w:color="auto"/>
      </w:divBdr>
      <w:divsChild>
        <w:div w:id="1185704801">
          <w:marLeft w:val="144"/>
          <w:marRight w:val="0"/>
          <w:marTop w:val="240"/>
          <w:marBottom w:val="40"/>
          <w:divBdr>
            <w:top w:val="none" w:sz="0" w:space="0" w:color="auto"/>
            <w:left w:val="none" w:sz="0" w:space="0" w:color="auto"/>
            <w:bottom w:val="none" w:sz="0" w:space="0" w:color="auto"/>
            <w:right w:val="none" w:sz="0" w:space="0" w:color="auto"/>
          </w:divBdr>
        </w:div>
        <w:div w:id="1854372426">
          <w:marLeft w:val="144"/>
          <w:marRight w:val="0"/>
          <w:marTop w:val="240"/>
          <w:marBottom w:val="40"/>
          <w:divBdr>
            <w:top w:val="none" w:sz="0" w:space="0" w:color="auto"/>
            <w:left w:val="none" w:sz="0" w:space="0" w:color="auto"/>
            <w:bottom w:val="none" w:sz="0" w:space="0" w:color="auto"/>
            <w:right w:val="none" w:sz="0" w:space="0" w:color="auto"/>
          </w:divBdr>
        </w:div>
        <w:div w:id="910886758">
          <w:marLeft w:val="144"/>
          <w:marRight w:val="0"/>
          <w:marTop w:val="240"/>
          <w:marBottom w:val="40"/>
          <w:divBdr>
            <w:top w:val="none" w:sz="0" w:space="0" w:color="auto"/>
            <w:left w:val="none" w:sz="0" w:space="0" w:color="auto"/>
            <w:bottom w:val="none" w:sz="0" w:space="0" w:color="auto"/>
            <w:right w:val="none" w:sz="0" w:space="0" w:color="auto"/>
          </w:divBdr>
        </w:div>
        <w:div w:id="899898067">
          <w:marLeft w:val="144"/>
          <w:marRight w:val="0"/>
          <w:marTop w:val="240"/>
          <w:marBottom w:val="40"/>
          <w:divBdr>
            <w:top w:val="none" w:sz="0" w:space="0" w:color="auto"/>
            <w:left w:val="none" w:sz="0" w:space="0" w:color="auto"/>
            <w:bottom w:val="none" w:sz="0" w:space="0" w:color="auto"/>
            <w:right w:val="none" w:sz="0" w:space="0" w:color="auto"/>
          </w:divBdr>
        </w:div>
      </w:divsChild>
    </w:div>
    <w:div w:id="1781148591">
      <w:bodyDiv w:val="1"/>
      <w:marLeft w:val="0"/>
      <w:marRight w:val="0"/>
      <w:marTop w:val="0"/>
      <w:marBottom w:val="0"/>
      <w:divBdr>
        <w:top w:val="none" w:sz="0" w:space="0" w:color="auto"/>
        <w:left w:val="none" w:sz="0" w:space="0" w:color="auto"/>
        <w:bottom w:val="none" w:sz="0" w:space="0" w:color="auto"/>
        <w:right w:val="none" w:sz="0" w:space="0" w:color="auto"/>
      </w:divBdr>
      <w:divsChild>
        <w:div w:id="1589583703">
          <w:marLeft w:val="0"/>
          <w:marRight w:val="0"/>
          <w:marTop w:val="0"/>
          <w:marBottom w:val="120"/>
          <w:divBdr>
            <w:top w:val="single" w:sz="6" w:space="8" w:color="D5DDC6"/>
            <w:left w:val="single" w:sz="6" w:space="0" w:color="D5DDC6"/>
            <w:bottom w:val="single" w:sz="6" w:space="12" w:color="D5DDC6"/>
            <w:right w:val="single" w:sz="6" w:space="0" w:color="D5DDC6"/>
          </w:divBdr>
          <w:divsChild>
            <w:div w:id="117914113">
              <w:marLeft w:val="0"/>
              <w:marRight w:val="0"/>
              <w:marTop w:val="120"/>
              <w:marBottom w:val="120"/>
              <w:divBdr>
                <w:top w:val="none" w:sz="0" w:space="0" w:color="auto"/>
                <w:left w:val="none" w:sz="0" w:space="0" w:color="auto"/>
                <w:bottom w:val="none" w:sz="0" w:space="0" w:color="auto"/>
                <w:right w:val="none" w:sz="0" w:space="0" w:color="auto"/>
              </w:divBdr>
            </w:div>
          </w:divsChild>
        </w:div>
        <w:div w:id="2139908508">
          <w:marLeft w:val="0"/>
          <w:marRight w:val="0"/>
          <w:marTop w:val="0"/>
          <w:marBottom w:val="120"/>
          <w:divBdr>
            <w:top w:val="single" w:sz="6" w:space="8" w:color="D5DDC6"/>
            <w:left w:val="single" w:sz="6" w:space="0" w:color="D5DDC6"/>
            <w:bottom w:val="single" w:sz="6" w:space="12" w:color="D5DDC6"/>
            <w:right w:val="single" w:sz="6" w:space="0" w:color="D5DDC6"/>
          </w:divBdr>
          <w:divsChild>
            <w:div w:id="1243753762">
              <w:marLeft w:val="0"/>
              <w:marRight w:val="0"/>
              <w:marTop w:val="120"/>
              <w:marBottom w:val="120"/>
              <w:divBdr>
                <w:top w:val="none" w:sz="0" w:space="0" w:color="auto"/>
                <w:left w:val="none" w:sz="0" w:space="0" w:color="auto"/>
                <w:bottom w:val="none" w:sz="0" w:space="0" w:color="auto"/>
                <w:right w:val="none" w:sz="0" w:space="0" w:color="auto"/>
              </w:divBdr>
            </w:div>
          </w:divsChild>
        </w:div>
        <w:div w:id="1062168592">
          <w:marLeft w:val="0"/>
          <w:marRight w:val="0"/>
          <w:marTop w:val="120"/>
          <w:marBottom w:val="0"/>
          <w:divBdr>
            <w:top w:val="single" w:sz="6" w:space="0" w:color="D5DDC6"/>
            <w:left w:val="single" w:sz="6" w:space="4" w:color="D5DDC6"/>
            <w:bottom w:val="single" w:sz="6" w:space="0" w:color="D5DDC6"/>
            <w:right w:val="single" w:sz="6" w:space="0" w:color="D5DDC6"/>
          </w:divBdr>
        </w:div>
        <w:div w:id="2097895574">
          <w:marLeft w:val="0"/>
          <w:marRight w:val="0"/>
          <w:marTop w:val="0"/>
          <w:marBottom w:val="120"/>
          <w:divBdr>
            <w:top w:val="single" w:sz="6" w:space="8" w:color="D5DDC6"/>
            <w:left w:val="single" w:sz="6" w:space="0" w:color="D5DDC6"/>
            <w:bottom w:val="single" w:sz="6" w:space="12" w:color="D5DDC6"/>
            <w:right w:val="single" w:sz="6" w:space="0" w:color="D5DDC6"/>
          </w:divBdr>
          <w:divsChild>
            <w:div w:id="755174264">
              <w:marLeft w:val="0"/>
              <w:marRight w:val="0"/>
              <w:marTop w:val="120"/>
              <w:marBottom w:val="120"/>
              <w:divBdr>
                <w:top w:val="none" w:sz="0" w:space="0" w:color="auto"/>
                <w:left w:val="none" w:sz="0" w:space="0" w:color="auto"/>
                <w:bottom w:val="none" w:sz="0" w:space="0" w:color="auto"/>
                <w:right w:val="none" w:sz="0" w:space="0" w:color="auto"/>
              </w:divBdr>
            </w:div>
          </w:divsChild>
        </w:div>
        <w:div w:id="199513449">
          <w:marLeft w:val="0"/>
          <w:marRight w:val="0"/>
          <w:marTop w:val="0"/>
          <w:marBottom w:val="120"/>
          <w:divBdr>
            <w:top w:val="single" w:sz="6" w:space="8" w:color="D5DDC6"/>
            <w:left w:val="single" w:sz="6" w:space="0" w:color="D5DDC6"/>
            <w:bottom w:val="single" w:sz="6" w:space="12" w:color="D5DDC6"/>
            <w:right w:val="single" w:sz="6" w:space="0" w:color="D5DDC6"/>
          </w:divBdr>
          <w:divsChild>
            <w:div w:id="1074818196">
              <w:marLeft w:val="0"/>
              <w:marRight w:val="0"/>
              <w:marTop w:val="120"/>
              <w:marBottom w:val="120"/>
              <w:divBdr>
                <w:top w:val="none" w:sz="0" w:space="0" w:color="auto"/>
                <w:left w:val="none" w:sz="0" w:space="0" w:color="auto"/>
                <w:bottom w:val="none" w:sz="0" w:space="0" w:color="auto"/>
                <w:right w:val="none" w:sz="0" w:space="0" w:color="auto"/>
              </w:divBdr>
            </w:div>
          </w:divsChild>
        </w:div>
        <w:div w:id="1243025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0705764">
      <w:bodyDiv w:val="1"/>
      <w:marLeft w:val="0"/>
      <w:marRight w:val="0"/>
      <w:marTop w:val="0"/>
      <w:marBottom w:val="0"/>
      <w:divBdr>
        <w:top w:val="none" w:sz="0" w:space="0" w:color="auto"/>
        <w:left w:val="none" w:sz="0" w:space="0" w:color="auto"/>
        <w:bottom w:val="none" w:sz="0" w:space="0" w:color="auto"/>
        <w:right w:val="none" w:sz="0" w:space="0" w:color="auto"/>
      </w:divBdr>
      <w:divsChild>
        <w:div w:id="2024747872">
          <w:marLeft w:val="0"/>
          <w:marRight w:val="0"/>
          <w:marTop w:val="0"/>
          <w:marBottom w:val="120"/>
          <w:divBdr>
            <w:top w:val="single" w:sz="6" w:space="8" w:color="D5DDC6"/>
            <w:left w:val="single" w:sz="6" w:space="0" w:color="D5DDC6"/>
            <w:bottom w:val="single" w:sz="6" w:space="12" w:color="D5DDC6"/>
            <w:right w:val="single" w:sz="6" w:space="0" w:color="D5DDC6"/>
          </w:divBdr>
          <w:divsChild>
            <w:div w:id="2143035848">
              <w:marLeft w:val="0"/>
              <w:marRight w:val="0"/>
              <w:marTop w:val="120"/>
              <w:marBottom w:val="120"/>
              <w:divBdr>
                <w:top w:val="none" w:sz="0" w:space="0" w:color="auto"/>
                <w:left w:val="none" w:sz="0" w:space="0" w:color="auto"/>
                <w:bottom w:val="none" w:sz="0" w:space="0" w:color="auto"/>
                <w:right w:val="none" w:sz="0" w:space="0" w:color="auto"/>
              </w:divBdr>
            </w:div>
          </w:divsChild>
        </w:div>
        <w:div w:id="1294217545">
          <w:marLeft w:val="0"/>
          <w:marRight w:val="0"/>
          <w:marTop w:val="0"/>
          <w:marBottom w:val="120"/>
          <w:divBdr>
            <w:top w:val="single" w:sz="6" w:space="8" w:color="D5DDC6"/>
            <w:left w:val="single" w:sz="6" w:space="0" w:color="D5DDC6"/>
            <w:bottom w:val="single" w:sz="6" w:space="12" w:color="D5DDC6"/>
            <w:right w:val="single" w:sz="6" w:space="0" w:color="D5DDC6"/>
          </w:divBdr>
          <w:divsChild>
            <w:div w:id="1799102495">
              <w:marLeft w:val="0"/>
              <w:marRight w:val="0"/>
              <w:marTop w:val="120"/>
              <w:marBottom w:val="120"/>
              <w:divBdr>
                <w:top w:val="none" w:sz="0" w:space="0" w:color="auto"/>
                <w:left w:val="none" w:sz="0" w:space="0" w:color="auto"/>
                <w:bottom w:val="none" w:sz="0" w:space="0" w:color="auto"/>
                <w:right w:val="none" w:sz="0" w:space="0" w:color="auto"/>
              </w:divBdr>
            </w:div>
          </w:divsChild>
        </w:div>
        <w:div w:id="1338773276">
          <w:marLeft w:val="0"/>
          <w:marRight w:val="0"/>
          <w:marTop w:val="120"/>
          <w:marBottom w:val="0"/>
          <w:divBdr>
            <w:top w:val="single" w:sz="6" w:space="0" w:color="D5DDC6"/>
            <w:left w:val="single" w:sz="6" w:space="4" w:color="D5DDC6"/>
            <w:bottom w:val="single" w:sz="6" w:space="0" w:color="D5DDC6"/>
            <w:right w:val="single" w:sz="6" w:space="0" w:color="D5DDC6"/>
          </w:divBdr>
        </w:div>
        <w:div w:id="1987314575">
          <w:marLeft w:val="0"/>
          <w:marRight w:val="0"/>
          <w:marTop w:val="0"/>
          <w:marBottom w:val="120"/>
          <w:divBdr>
            <w:top w:val="single" w:sz="6" w:space="8" w:color="D5DDC6"/>
            <w:left w:val="single" w:sz="6" w:space="0" w:color="D5DDC6"/>
            <w:bottom w:val="single" w:sz="6" w:space="12" w:color="D5DDC6"/>
            <w:right w:val="single" w:sz="6" w:space="0" w:color="D5DDC6"/>
          </w:divBdr>
          <w:divsChild>
            <w:div w:id="1913463670">
              <w:marLeft w:val="0"/>
              <w:marRight w:val="0"/>
              <w:marTop w:val="120"/>
              <w:marBottom w:val="120"/>
              <w:divBdr>
                <w:top w:val="none" w:sz="0" w:space="0" w:color="auto"/>
                <w:left w:val="none" w:sz="0" w:space="0" w:color="auto"/>
                <w:bottom w:val="none" w:sz="0" w:space="0" w:color="auto"/>
                <w:right w:val="none" w:sz="0" w:space="0" w:color="auto"/>
              </w:divBdr>
            </w:div>
          </w:divsChild>
        </w:div>
        <w:div w:id="368409811">
          <w:marLeft w:val="0"/>
          <w:marRight w:val="0"/>
          <w:marTop w:val="120"/>
          <w:marBottom w:val="0"/>
          <w:divBdr>
            <w:top w:val="single" w:sz="6" w:space="0" w:color="D5DDC6"/>
            <w:left w:val="single" w:sz="6" w:space="4" w:color="D5DDC6"/>
            <w:bottom w:val="single" w:sz="6" w:space="0" w:color="D5DDC6"/>
            <w:right w:val="single" w:sz="6" w:space="0" w:color="D5DDC6"/>
          </w:divBdr>
        </w:div>
        <w:div w:id="1607693247">
          <w:marLeft w:val="0"/>
          <w:marRight w:val="0"/>
          <w:marTop w:val="0"/>
          <w:marBottom w:val="120"/>
          <w:divBdr>
            <w:top w:val="single" w:sz="6" w:space="8" w:color="D5DDC6"/>
            <w:left w:val="single" w:sz="6" w:space="0" w:color="D5DDC6"/>
            <w:bottom w:val="single" w:sz="6" w:space="12" w:color="D5DDC6"/>
            <w:right w:val="single" w:sz="6" w:space="0" w:color="D5DDC6"/>
          </w:divBdr>
          <w:divsChild>
            <w:div w:id="1410929444">
              <w:marLeft w:val="0"/>
              <w:marRight w:val="0"/>
              <w:marTop w:val="120"/>
              <w:marBottom w:val="120"/>
              <w:divBdr>
                <w:top w:val="none" w:sz="0" w:space="0" w:color="auto"/>
                <w:left w:val="none" w:sz="0" w:space="0" w:color="auto"/>
                <w:bottom w:val="none" w:sz="0" w:space="0" w:color="auto"/>
                <w:right w:val="none" w:sz="0" w:space="0" w:color="auto"/>
              </w:divBdr>
            </w:div>
          </w:divsChild>
        </w:div>
        <w:div w:id="424808062">
          <w:marLeft w:val="0"/>
          <w:marRight w:val="0"/>
          <w:marTop w:val="120"/>
          <w:marBottom w:val="0"/>
          <w:divBdr>
            <w:top w:val="single" w:sz="6" w:space="0" w:color="D5DDC6"/>
            <w:left w:val="single" w:sz="6" w:space="4" w:color="D5DDC6"/>
            <w:bottom w:val="single" w:sz="6" w:space="0" w:color="D5DDC6"/>
            <w:right w:val="single" w:sz="6" w:space="0" w:color="D5DDC6"/>
          </w:divBdr>
        </w:div>
        <w:div w:id="2030643544">
          <w:marLeft w:val="0"/>
          <w:marRight w:val="0"/>
          <w:marTop w:val="0"/>
          <w:marBottom w:val="120"/>
          <w:divBdr>
            <w:top w:val="single" w:sz="6" w:space="8" w:color="D5DDC6"/>
            <w:left w:val="single" w:sz="6" w:space="0" w:color="D5DDC6"/>
            <w:bottom w:val="single" w:sz="6" w:space="12" w:color="D5DDC6"/>
            <w:right w:val="single" w:sz="6" w:space="0" w:color="D5DDC6"/>
          </w:divBdr>
          <w:divsChild>
            <w:div w:id="851338734">
              <w:marLeft w:val="0"/>
              <w:marRight w:val="0"/>
              <w:marTop w:val="120"/>
              <w:marBottom w:val="120"/>
              <w:divBdr>
                <w:top w:val="none" w:sz="0" w:space="0" w:color="auto"/>
                <w:left w:val="none" w:sz="0" w:space="0" w:color="auto"/>
                <w:bottom w:val="none" w:sz="0" w:space="0" w:color="auto"/>
                <w:right w:val="none" w:sz="0" w:space="0" w:color="auto"/>
              </w:divBdr>
            </w:div>
          </w:divsChild>
        </w:div>
        <w:div w:id="718362275">
          <w:marLeft w:val="0"/>
          <w:marRight w:val="0"/>
          <w:marTop w:val="120"/>
          <w:marBottom w:val="0"/>
          <w:divBdr>
            <w:top w:val="single" w:sz="6" w:space="0" w:color="D5DDC6"/>
            <w:left w:val="single" w:sz="6" w:space="4" w:color="D5DDC6"/>
            <w:bottom w:val="single" w:sz="6" w:space="0" w:color="D5DDC6"/>
            <w:right w:val="single" w:sz="6" w:space="0" w:color="D5DDC6"/>
          </w:divBdr>
        </w:div>
        <w:div w:id="1132094878">
          <w:marLeft w:val="0"/>
          <w:marRight w:val="0"/>
          <w:marTop w:val="0"/>
          <w:marBottom w:val="120"/>
          <w:divBdr>
            <w:top w:val="single" w:sz="6" w:space="8" w:color="D5DDC6"/>
            <w:left w:val="single" w:sz="6" w:space="0" w:color="D5DDC6"/>
            <w:bottom w:val="single" w:sz="6" w:space="12" w:color="D5DDC6"/>
            <w:right w:val="single" w:sz="6" w:space="0" w:color="D5DDC6"/>
          </w:divBdr>
          <w:divsChild>
            <w:div w:id="976760653">
              <w:marLeft w:val="0"/>
              <w:marRight w:val="0"/>
              <w:marTop w:val="120"/>
              <w:marBottom w:val="120"/>
              <w:divBdr>
                <w:top w:val="none" w:sz="0" w:space="0" w:color="auto"/>
                <w:left w:val="none" w:sz="0" w:space="0" w:color="auto"/>
                <w:bottom w:val="none" w:sz="0" w:space="0" w:color="auto"/>
                <w:right w:val="none" w:sz="0" w:space="0" w:color="auto"/>
              </w:divBdr>
            </w:div>
          </w:divsChild>
        </w:div>
        <w:div w:id="1988584460">
          <w:marLeft w:val="0"/>
          <w:marRight w:val="0"/>
          <w:marTop w:val="120"/>
          <w:marBottom w:val="0"/>
          <w:divBdr>
            <w:top w:val="single" w:sz="6" w:space="0" w:color="D5DDC6"/>
            <w:left w:val="single" w:sz="6" w:space="4" w:color="D5DDC6"/>
            <w:bottom w:val="single" w:sz="6" w:space="0" w:color="D5DDC6"/>
            <w:right w:val="single" w:sz="6" w:space="0" w:color="D5DDC6"/>
          </w:divBdr>
        </w:div>
        <w:div w:id="1088846950">
          <w:marLeft w:val="0"/>
          <w:marRight w:val="0"/>
          <w:marTop w:val="0"/>
          <w:marBottom w:val="120"/>
          <w:divBdr>
            <w:top w:val="single" w:sz="6" w:space="8" w:color="D5DDC6"/>
            <w:left w:val="single" w:sz="6" w:space="0" w:color="D5DDC6"/>
            <w:bottom w:val="single" w:sz="6" w:space="12" w:color="D5DDC6"/>
            <w:right w:val="single" w:sz="6" w:space="0" w:color="D5DDC6"/>
          </w:divBdr>
          <w:divsChild>
            <w:div w:id="621687913">
              <w:marLeft w:val="0"/>
              <w:marRight w:val="0"/>
              <w:marTop w:val="120"/>
              <w:marBottom w:val="120"/>
              <w:divBdr>
                <w:top w:val="none" w:sz="0" w:space="0" w:color="auto"/>
                <w:left w:val="none" w:sz="0" w:space="0" w:color="auto"/>
                <w:bottom w:val="none" w:sz="0" w:space="0" w:color="auto"/>
                <w:right w:val="none" w:sz="0" w:space="0" w:color="auto"/>
              </w:divBdr>
            </w:div>
          </w:divsChild>
        </w:div>
        <w:div w:id="2060518720">
          <w:marLeft w:val="0"/>
          <w:marRight w:val="0"/>
          <w:marTop w:val="120"/>
          <w:marBottom w:val="0"/>
          <w:divBdr>
            <w:top w:val="single" w:sz="6" w:space="0" w:color="D5DDC6"/>
            <w:left w:val="single" w:sz="6" w:space="4" w:color="D5DDC6"/>
            <w:bottom w:val="single" w:sz="6" w:space="0" w:color="D5DDC6"/>
            <w:right w:val="single" w:sz="6" w:space="0" w:color="D5DDC6"/>
          </w:divBdr>
        </w:div>
        <w:div w:id="511919442">
          <w:marLeft w:val="0"/>
          <w:marRight w:val="0"/>
          <w:marTop w:val="0"/>
          <w:marBottom w:val="120"/>
          <w:divBdr>
            <w:top w:val="single" w:sz="6" w:space="8" w:color="D5DDC6"/>
            <w:left w:val="single" w:sz="6" w:space="0" w:color="D5DDC6"/>
            <w:bottom w:val="single" w:sz="6" w:space="12" w:color="D5DDC6"/>
            <w:right w:val="single" w:sz="6" w:space="0" w:color="D5DDC6"/>
          </w:divBdr>
          <w:divsChild>
            <w:div w:id="328559791">
              <w:marLeft w:val="0"/>
              <w:marRight w:val="0"/>
              <w:marTop w:val="120"/>
              <w:marBottom w:val="120"/>
              <w:divBdr>
                <w:top w:val="none" w:sz="0" w:space="0" w:color="auto"/>
                <w:left w:val="none" w:sz="0" w:space="0" w:color="auto"/>
                <w:bottom w:val="none" w:sz="0" w:space="0" w:color="auto"/>
                <w:right w:val="none" w:sz="0" w:space="0" w:color="auto"/>
              </w:divBdr>
            </w:div>
          </w:divsChild>
        </w:div>
        <w:div w:id="1745057456">
          <w:marLeft w:val="0"/>
          <w:marRight w:val="0"/>
          <w:marTop w:val="120"/>
          <w:marBottom w:val="0"/>
          <w:divBdr>
            <w:top w:val="single" w:sz="6" w:space="0" w:color="D5DDC6"/>
            <w:left w:val="single" w:sz="6" w:space="4" w:color="D5DDC6"/>
            <w:bottom w:val="single" w:sz="6" w:space="0" w:color="D5DDC6"/>
            <w:right w:val="single" w:sz="6" w:space="0" w:color="D5DDC6"/>
          </w:divBdr>
        </w:div>
        <w:div w:id="1554542565">
          <w:marLeft w:val="0"/>
          <w:marRight w:val="0"/>
          <w:marTop w:val="0"/>
          <w:marBottom w:val="120"/>
          <w:divBdr>
            <w:top w:val="single" w:sz="6" w:space="8" w:color="D5DDC6"/>
            <w:left w:val="single" w:sz="6" w:space="0" w:color="D5DDC6"/>
            <w:bottom w:val="single" w:sz="6" w:space="12" w:color="D5DDC6"/>
            <w:right w:val="single" w:sz="6" w:space="0" w:color="D5DDC6"/>
          </w:divBdr>
          <w:divsChild>
            <w:div w:id="1414936472">
              <w:marLeft w:val="0"/>
              <w:marRight w:val="0"/>
              <w:marTop w:val="120"/>
              <w:marBottom w:val="120"/>
              <w:divBdr>
                <w:top w:val="none" w:sz="0" w:space="0" w:color="auto"/>
                <w:left w:val="none" w:sz="0" w:space="0" w:color="auto"/>
                <w:bottom w:val="none" w:sz="0" w:space="0" w:color="auto"/>
                <w:right w:val="none" w:sz="0" w:space="0" w:color="auto"/>
              </w:divBdr>
            </w:div>
          </w:divsChild>
        </w:div>
        <w:div w:id="1159537315">
          <w:marLeft w:val="0"/>
          <w:marRight w:val="0"/>
          <w:marTop w:val="120"/>
          <w:marBottom w:val="0"/>
          <w:divBdr>
            <w:top w:val="single" w:sz="6" w:space="0" w:color="D5DDC6"/>
            <w:left w:val="single" w:sz="6" w:space="4" w:color="D5DDC6"/>
            <w:bottom w:val="single" w:sz="6" w:space="0" w:color="D5DDC6"/>
            <w:right w:val="single" w:sz="6" w:space="0" w:color="D5DDC6"/>
          </w:divBdr>
        </w:div>
        <w:div w:id="17066329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3855927">
      <w:bodyDiv w:val="1"/>
      <w:marLeft w:val="0"/>
      <w:marRight w:val="0"/>
      <w:marTop w:val="0"/>
      <w:marBottom w:val="0"/>
      <w:divBdr>
        <w:top w:val="none" w:sz="0" w:space="0" w:color="auto"/>
        <w:left w:val="none" w:sz="0" w:space="0" w:color="auto"/>
        <w:bottom w:val="none" w:sz="0" w:space="0" w:color="auto"/>
        <w:right w:val="none" w:sz="0" w:space="0" w:color="auto"/>
      </w:divBdr>
      <w:divsChild>
        <w:div w:id="29189679">
          <w:marLeft w:val="144"/>
          <w:marRight w:val="0"/>
          <w:marTop w:val="240"/>
          <w:marBottom w:val="40"/>
          <w:divBdr>
            <w:top w:val="none" w:sz="0" w:space="0" w:color="auto"/>
            <w:left w:val="none" w:sz="0" w:space="0" w:color="auto"/>
            <w:bottom w:val="none" w:sz="0" w:space="0" w:color="auto"/>
            <w:right w:val="none" w:sz="0" w:space="0" w:color="auto"/>
          </w:divBdr>
        </w:div>
        <w:div w:id="508830983">
          <w:marLeft w:val="144"/>
          <w:marRight w:val="0"/>
          <w:marTop w:val="240"/>
          <w:marBottom w:val="40"/>
          <w:divBdr>
            <w:top w:val="none" w:sz="0" w:space="0" w:color="auto"/>
            <w:left w:val="none" w:sz="0" w:space="0" w:color="auto"/>
            <w:bottom w:val="none" w:sz="0" w:space="0" w:color="auto"/>
            <w:right w:val="none" w:sz="0" w:space="0" w:color="auto"/>
          </w:divBdr>
        </w:div>
        <w:div w:id="1331446835">
          <w:marLeft w:val="144"/>
          <w:marRight w:val="0"/>
          <w:marTop w:val="240"/>
          <w:marBottom w:val="40"/>
          <w:divBdr>
            <w:top w:val="none" w:sz="0" w:space="0" w:color="auto"/>
            <w:left w:val="none" w:sz="0" w:space="0" w:color="auto"/>
            <w:bottom w:val="none" w:sz="0" w:space="0" w:color="auto"/>
            <w:right w:val="none" w:sz="0" w:space="0" w:color="auto"/>
          </w:divBdr>
        </w:div>
        <w:div w:id="186867204">
          <w:marLeft w:val="144"/>
          <w:marRight w:val="0"/>
          <w:marTop w:val="240"/>
          <w:marBottom w:val="40"/>
          <w:divBdr>
            <w:top w:val="none" w:sz="0" w:space="0" w:color="auto"/>
            <w:left w:val="none" w:sz="0" w:space="0" w:color="auto"/>
            <w:bottom w:val="none" w:sz="0" w:space="0" w:color="auto"/>
            <w:right w:val="none" w:sz="0" w:space="0" w:color="auto"/>
          </w:divBdr>
        </w:div>
      </w:divsChild>
    </w:div>
    <w:div w:id="2062244337">
      <w:bodyDiv w:val="1"/>
      <w:marLeft w:val="0"/>
      <w:marRight w:val="0"/>
      <w:marTop w:val="0"/>
      <w:marBottom w:val="0"/>
      <w:divBdr>
        <w:top w:val="none" w:sz="0" w:space="0" w:color="auto"/>
        <w:left w:val="none" w:sz="0" w:space="0" w:color="auto"/>
        <w:bottom w:val="none" w:sz="0" w:space="0" w:color="auto"/>
        <w:right w:val="none" w:sz="0" w:space="0" w:color="auto"/>
      </w:divBdr>
      <w:divsChild>
        <w:div w:id="1619095264">
          <w:marLeft w:val="547"/>
          <w:marRight w:val="0"/>
          <w:marTop w:val="200"/>
          <w:marBottom w:val="0"/>
          <w:divBdr>
            <w:top w:val="none" w:sz="0" w:space="0" w:color="auto"/>
            <w:left w:val="none" w:sz="0" w:space="0" w:color="auto"/>
            <w:bottom w:val="none" w:sz="0" w:space="0" w:color="auto"/>
            <w:right w:val="none" w:sz="0" w:space="0" w:color="auto"/>
          </w:divBdr>
        </w:div>
        <w:div w:id="110206623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programs-list" TargetMode="External"/><Relationship Id="rId21" Type="http://schemas.openxmlformats.org/officeDocument/2006/relationships/hyperlink" Target="https://www.javatpoint.com/java-variables" TargetMode="External"/><Relationship Id="rId42" Type="http://schemas.openxmlformats.org/officeDocument/2006/relationships/image" Target="media/image9.jpeg"/><Relationship Id="rId47" Type="http://schemas.openxmlformats.org/officeDocument/2006/relationships/hyperlink" Target="https://www.javatpoint.com/object-and-class-in-java" TargetMode="External"/><Relationship Id="rId63" Type="http://schemas.openxmlformats.org/officeDocument/2006/relationships/image" Target="media/image12.jpeg"/><Relationship Id="rId68" Type="http://schemas.openxmlformats.org/officeDocument/2006/relationships/hyperlink" Target="https://www.javatpoint.com/object-and-class-in-java" TargetMode="External"/><Relationship Id="rId84" Type="http://schemas.openxmlformats.org/officeDocument/2006/relationships/hyperlink" Target="https://www.javatpoint.com/opr/test.jsp?filename=Test2" TargetMode="External"/><Relationship Id="rId16" Type="http://schemas.openxmlformats.org/officeDocument/2006/relationships/hyperlink" Target="https://www.javatpoint.com/java-tutorial" TargetMode="External"/><Relationship Id="rId11" Type="http://schemas.openxmlformats.org/officeDocument/2006/relationships/hyperlink" Target="https://www.javatpoint.com/jsf-tutorial" TargetMode="External"/><Relationship Id="rId32" Type="http://schemas.openxmlformats.org/officeDocument/2006/relationships/hyperlink" Target="https://www.javatpoint.com/java-tutorial" TargetMode="External"/><Relationship Id="rId37" Type="http://schemas.openxmlformats.org/officeDocument/2006/relationships/image" Target="media/image8.png"/><Relationship Id="rId53" Type="http://schemas.openxmlformats.org/officeDocument/2006/relationships/hyperlink" Target="https://www.javatpoint.com/opr/test.jsp?filename=Calculate" TargetMode="External"/><Relationship Id="rId58" Type="http://schemas.openxmlformats.org/officeDocument/2006/relationships/hyperlink" Target="https://www.javatpoint.com/opr/test.jsp?filename=A3" TargetMode="External"/><Relationship Id="rId74" Type="http://schemas.openxmlformats.org/officeDocument/2006/relationships/hyperlink" Target="https://www.javatpoint.com/opr/test.jsp?filename=TestOverloading3" TargetMode="External"/><Relationship Id="rId79" Type="http://schemas.openxmlformats.org/officeDocument/2006/relationships/hyperlink" Target="https://www.javatpoint.com/opr/test.jsp?filename=OverloadingCalculation3" TargetMode="External"/><Relationship Id="rId5" Type="http://schemas.openxmlformats.org/officeDocument/2006/relationships/hyperlink" Target="https://www.javatpoint.com/java-tutorial" TargetMode="External"/><Relationship Id="rId19" Type="http://schemas.openxmlformats.org/officeDocument/2006/relationships/hyperlink" Target="https://www.javatpoint.com/c-programming-language-tutorial"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www.javatpoint.com/java-for-loop"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hyperlink" Target="https://www.javatpoint.com/java-tutorial" TargetMode="External"/><Relationship Id="rId48" Type="http://schemas.openxmlformats.org/officeDocument/2006/relationships/hyperlink" Target="https://www.javatpoint.com/opr/test.jsp?filename=TestStaticVariable1" TargetMode="External"/><Relationship Id="rId56" Type="http://schemas.openxmlformats.org/officeDocument/2006/relationships/hyperlink" Target="https://www.javatpoint.com/opr/test.jsp?filename=A2" TargetMode="External"/><Relationship Id="rId64" Type="http://schemas.openxmlformats.org/officeDocument/2006/relationships/hyperlink" Target="https://www.javatpoint.com/opr/test.jsp?filename=Programmer" TargetMode="External"/><Relationship Id="rId69" Type="http://schemas.openxmlformats.org/officeDocument/2006/relationships/hyperlink" Target="https://www.javatpoint.com/java-programs" TargetMode="External"/><Relationship Id="rId77" Type="http://schemas.openxmlformats.org/officeDocument/2006/relationships/hyperlink" Target="https://www.javatpoint.com/opr/test.jsp?filename=OverloadingCalculation1" TargetMode="External"/><Relationship Id="rId8" Type="http://schemas.openxmlformats.org/officeDocument/2006/relationships/hyperlink" Target="https://www.javatpoint.com/struts-2-tutorial" TargetMode="External"/><Relationship Id="rId51" Type="http://schemas.openxmlformats.org/officeDocument/2006/relationships/hyperlink" Target="https://www.javatpoint.com/opr/test.jsp?filename=Counter2" TargetMode="External"/><Relationship Id="rId72" Type="http://schemas.openxmlformats.org/officeDocument/2006/relationships/hyperlink" Target="https://www.javatpoint.com/java-data-types" TargetMode="External"/><Relationship Id="rId80" Type="http://schemas.openxmlformats.org/officeDocument/2006/relationships/image" Target="media/image15.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avatpoint.com/ejb-tutorial" TargetMode="External"/><Relationship Id="rId17" Type="http://schemas.openxmlformats.org/officeDocument/2006/relationships/image" Target="media/image3.png"/><Relationship Id="rId25" Type="http://schemas.openxmlformats.org/officeDocument/2006/relationships/hyperlink" Target="https://www.javatpoint.com/java-tutorial" TargetMode="External"/><Relationship Id="rId33" Type="http://schemas.openxmlformats.org/officeDocument/2006/relationships/hyperlink" Target="https://www.javatpoint.com/object-and-class-in-java" TargetMode="External"/><Relationship Id="rId38" Type="http://schemas.openxmlformats.org/officeDocument/2006/relationships/hyperlink" Target="https://www.javatpoint.com/opr/test.jsp?filename=Student3" TargetMode="External"/><Relationship Id="rId46" Type="http://schemas.openxmlformats.org/officeDocument/2006/relationships/image" Target="media/image10.png"/><Relationship Id="rId59" Type="http://schemas.openxmlformats.org/officeDocument/2006/relationships/hyperlink" Target="https://www.javatpoint.com/java-oops-concepts" TargetMode="External"/><Relationship Id="rId67" Type="http://schemas.openxmlformats.org/officeDocument/2006/relationships/hyperlink" Target="https://www.javatpoint.com/opr/test.jsp?filename=C" TargetMode="External"/><Relationship Id="rId20" Type="http://schemas.openxmlformats.org/officeDocument/2006/relationships/hyperlink" Target="https://www.javatpoint.com/cpp-tutorial" TargetMode="External"/><Relationship Id="rId41" Type="http://schemas.openxmlformats.org/officeDocument/2006/relationships/hyperlink" Target="https://www.javatpoint.com/opr/test.jsp?filename=Student5" TargetMode="External"/><Relationship Id="rId54" Type="http://schemas.openxmlformats.org/officeDocument/2006/relationships/hyperlink" Target="https://www.javatpoint.com/opr/test.jsp?filename=A" TargetMode="External"/><Relationship Id="rId62" Type="http://schemas.openxmlformats.org/officeDocument/2006/relationships/hyperlink" Target="https://www.javatpoint.com/runtime-polymorphism-in-java" TargetMode="External"/><Relationship Id="rId70" Type="http://schemas.openxmlformats.org/officeDocument/2006/relationships/hyperlink" Target="https://www.javatpoint.com/static-keyword-in-java" TargetMode="External"/><Relationship Id="rId75" Type="http://schemas.openxmlformats.org/officeDocument/2006/relationships/hyperlink" Target="https://www.javatpoint.com/jvm-java-virtual-machine" TargetMode="External"/><Relationship Id="rId83"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javatpoint.com/servlet-tutorial" TargetMode="External"/><Relationship Id="rId15" Type="http://schemas.openxmlformats.org/officeDocument/2006/relationships/image" Target="media/image2.png"/><Relationship Id="rId23" Type="http://schemas.openxmlformats.org/officeDocument/2006/relationships/hyperlink" Target="https://compiler.javatpoint.com/opr/test.jsp?filename=ForExample" TargetMode="External"/><Relationship Id="rId28" Type="http://schemas.openxmlformats.org/officeDocument/2006/relationships/image" Target="media/image5.png"/><Relationship Id="rId36" Type="http://schemas.openxmlformats.org/officeDocument/2006/relationships/hyperlink" Target="https://www.javatpoint.com/opr/test.jsp?filename=Bike1" TargetMode="External"/><Relationship Id="rId49" Type="http://schemas.openxmlformats.org/officeDocument/2006/relationships/image" Target="media/image11.jpeg"/><Relationship Id="rId57" Type="http://schemas.openxmlformats.org/officeDocument/2006/relationships/hyperlink" Target="https://www.javatpoint.com/java-main-method" TargetMode="External"/><Relationship Id="rId10" Type="http://schemas.openxmlformats.org/officeDocument/2006/relationships/hyperlink" Target="https://www.javatpoint.com/hibernate-tutorial" TargetMode="External"/><Relationship Id="rId31" Type="http://schemas.openxmlformats.org/officeDocument/2006/relationships/hyperlink" Target="https://compiler.javatpoint.com/opr/test.jsp?filename=DoWhileExample" TargetMode="External"/><Relationship Id="rId44" Type="http://schemas.openxmlformats.org/officeDocument/2006/relationships/hyperlink" Target="https://www.javatpoint.com/java-variables" TargetMode="External"/><Relationship Id="rId52" Type="http://schemas.openxmlformats.org/officeDocument/2006/relationships/hyperlink" Target="https://www.javatpoint.com/opr/test.jsp?filename=TestStaticMethod" TargetMode="External"/><Relationship Id="rId60" Type="http://schemas.openxmlformats.org/officeDocument/2006/relationships/hyperlink" Target="https://www.javatpoint.com/object-and-class-in-java" TargetMode="External"/><Relationship Id="rId65" Type="http://schemas.openxmlformats.org/officeDocument/2006/relationships/image" Target="media/image13.png"/><Relationship Id="rId73" Type="http://schemas.openxmlformats.org/officeDocument/2006/relationships/hyperlink" Target="https://www.javatpoint.com/opr/test.jsp?filename=TestOverloading2" TargetMode="External"/><Relationship Id="rId78" Type="http://schemas.openxmlformats.org/officeDocument/2006/relationships/hyperlink" Target="https://www.javatpoint.com/opr/test.jsp?filename=OverloadingCalculation2" TargetMode="External"/><Relationship Id="rId81" Type="http://schemas.openxmlformats.org/officeDocument/2006/relationships/hyperlink" Target="https://www.javatpoint.com/opr/test.jsp?filename=Bike"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pring-tutorial" TargetMode="External"/><Relationship Id="rId13" Type="http://schemas.openxmlformats.org/officeDocument/2006/relationships/hyperlink" Target="https://www.geeksforgeeks.org/jvm-works-jvm-architecture/" TargetMode="External"/><Relationship Id="rId18" Type="http://schemas.openxmlformats.org/officeDocument/2006/relationships/hyperlink" Target="https://www.javatpoint.com/for-each-loop" TargetMode="External"/><Relationship Id="rId39" Type="http://schemas.openxmlformats.org/officeDocument/2006/relationships/hyperlink" Target="https://www.javatpoint.com/opr/test.jsp?filename=Student4" TargetMode="External"/><Relationship Id="rId34" Type="http://schemas.openxmlformats.org/officeDocument/2006/relationships/hyperlink" Target="https://www.javatpoint.com/access-modifiers" TargetMode="External"/><Relationship Id="rId50" Type="http://schemas.openxmlformats.org/officeDocument/2006/relationships/hyperlink" Target="https://www.javatpoint.com/opr/test.jsp?filename=Counter" TargetMode="External"/><Relationship Id="rId55" Type="http://schemas.openxmlformats.org/officeDocument/2006/relationships/hyperlink" Target="https://www.javatpoint.com/jvm-java-virtual-machine" TargetMode="External"/><Relationship Id="rId76" Type="http://schemas.openxmlformats.org/officeDocument/2006/relationships/hyperlink" Target="https://www.javatpoint.com/opr/test.jsp?filename=TestOverloading4" TargetMode="External"/><Relationship Id="rId7" Type="http://schemas.openxmlformats.org/officeDocument/2006/relationships/hyperlink" Target="https://www.javatpoint.com/jsp-tutorial" TargetMode="External"/><Relationship Id="rId71" Type="http://schemas.openxmlformats.org/officeDocument/2006/relationships/hyperlink" Target="https://www.javatpoint.com/opr/test.jsp?filename=TestOverloading1" TargetMode="External"/><Relationship Id="rId2" Type="http://schemas.openxmlformats.org/officeDocument/2006/relationships/styles" Target="styles.xml"/><Relationship Id="rId29" Type="http://schemas.openxmlformats.org/officeDocument/2006/relationships/hyperlink" Target="https://compiler.javatpoint.com/opr/test.jsp?filename=WhileExample" TargetMode="External"/><Relationship Id="rId24" Type="http://schemas.openxmlformats.org/officeDocument/2006/relationships/hyperlink" Target="https://compiler.javatpoint.com/opr/test.jsp?filename=ForEachExample" TargetMode="External"/><Relationship Id="rId40" Type="http://schemas.openxmlformats.org/officeDocument/2006/relationships/hyperlink" Target="https://www.javatpoint.com/method-overloading-in-java" TargetMode="External"/><Relationship Id="rId45" Type="http://schemas.openxmlformats.org/officeDocument/2006/relationships/hyperlink" Target="https://www.javatpoint.com/java-inner-class" TargetMode="External"/><Relationship Id="rId66" Type="http://schemas.openxmlformats.org/officeDocument/2006/relationships/image" Target="media/image14.jpeg"/><Relationship Id="rId61" Type="http://schemas.openxmlformats.org/officeDocument/2006/relationships/hyperlink" Target="https://www.javatpoint.com/method-overriding-in-java" TargetMode="External"/><Relationship Id="rId82" Type="http://schemas.openxmlformats.org/officeDocument/2006/relationships/hyperlink" Target="https://www.javatpoint.com/opr/test.jsp?filename=Bik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57</Pages>
  <Words>8267</Words>
  <Characters>47128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Kandhway</dc:creator>
  <cp:keywords/>
  <dc:description/>
  <cp:lastModifiedBy>Saurabh Kandhway</cp:lastModifiedBy>
  <cp:revision>25</cp:revision>
  <dcterms:created xsi:type="dcterms:W3CDTF">2023-05-20T15:35:00Z</dcterms:created>
  <dcterms:modified xsi:type="dcterms:W3CDTF">2023-05-20T16:15:00Z</dcterms:modified>
</cp:coreProperties>
</file>